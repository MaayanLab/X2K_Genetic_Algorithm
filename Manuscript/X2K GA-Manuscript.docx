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A38" w:rsidRPr="006226D1" w:rsidRDefault="00A124DD">
      <w:pPr>
        <w:rPr>
          <w:rFonts w:ascii="Times New Roman" w:hAnsi="Times New Roman" w:cs="Times New Roman"/>
          <w:b/>
          <w:sz w:val="22"/>
          <w:szCs w:val="22"/>
        </w:rPr>
      </w:pPr>
      <w:r w:rsidRPr="006226D1">
        <w:rPr>
          <w:rFonts w:ascii="Times New Roman" w:hAnsi="Times New Roman" w:cs="Times New Roman"/>
          <w:b/>
          <w:sz w:val="22"/>
          <w:szCs w:val="22"/>
        </w:rPr>
        <w:t>INTRODUCTION</w:t>
      </w:r>
    </w:p>
    <w:p w:rsidR="00EF1DAD" w:rsidRPr="00554562" w:rsidRDefault="00EF1DAD" w:rsidP="00554562">
      <w:pPr>
        <w:rPr>
          <w:rFonts w:ascii="Times New Roman" w:hAnsi="Times New Roman" w:cs="Times New Roman"/>
          <w:sz w:val="22"/>
          <w:szCs w:val="22"/>
        </w:rPr>
      </w:pPr>
      <w:r w:rsidRPr="00554562">
        <w:rPr>
          <w:rFonts w:ascii="Times New Roman" w:hAnsi="Times New Roman" w:cs="Times New Roman"/>
          <w:sz w:val="22"/>
          <w:szCs w:val="22"/>
        </w:rPr>
        <w:t>Expression2Kinases (X2K) is a computational pipeline that takes as input lists of differentially expressed genes, it then performs enrichment analysis to prioritize transcription factors that most likely regulate th</w:t>
      </w:r>
      <w:r w:rsidR="007A52E7" w:rsidRPr="00554562">
        <w:rPr>
          <w:rFonts w:ascii="Times New Roman" w:hAnsi="Times New Roman" w:cs="Times New Roman"/>
          <w:sz w:val="22"/>
          <w:szCs w:val="22"/>
        </w:rPr>
        <w:t xml:space="preserve">e observed changes in expression </w:t>
      </w:r>
      <w:r w:rsidR="007A52E7" w:rsidRPr="00554562">
        <w:rPr>
          <w:rFonts w:ascii="Times New Roman" w:hAnsi="Times New Roman" w:cs="Times New Roman"/>
          <w:sz w:val="22"/>
          <w:szCs w:val="22"/>
        </w:rPr>
        <w:fldChar w:fldCharType="begin" w:fldLock="1"/>
      </w:r>
      <w:r w:rsidR="007A52E7" w:rsidRPr="00554562">
        <w:rPr>
          <w:rFonts w:ascii="Times New Roman" w:hAnsi="Times New Roman" w:cs="Times New Roman"/>
          <w:sz w:val="22"/>
          <w:szCs w:val="22"/>
        </w:rPr>
        <w:instrText>ADDIN CSL_CITATION { "citationItems" : [ { "id" : "ITEM-1", "itemData" : { "DOI" : "10.1093/bioinformatics/btr625", "ISBN" : "1367-4811 (Electronic)\\r1367-4803 (Linking)", "ISSN" : "13674803", "PMID" : "22080467", "abstract" : "MOTIVATION: Genome-wide mRNA profiling provides a snapshot of the global state of cells under different conditions. However, mRNA levels do not provide direct understanding of upstream regulatory mechanisms. Here, we present a new approach called Expression2Kinases (X2K) to identify upstream regulators likely responsible for observed patterns in genome-wide gene expression. By integrating chromatin immuno-precipitation (ChIP)-seq/chip and position weight matrices (PWMs) data, protein-protein interactions and kinase-substrate phosphorylation reactions, we can better identify regulatory mechanisms upstream of genome-wide differences in gene expression. We validated X2K by applying it to recover drug targets of food and drug administration (FDA)-approved drugs from drug perturbations followed by mRNA expression profiling; to map the regulatory landscape of 44 stem cells and their differentiating progeny; to profile upstream regulatory mechanisms of 327 breast cancer tumors; and to detect pathways from profiled hepatic stellate cells and hippocampal neurons. The X2K approach can advance our understanding of cell signaling and unravel drugs mechanisms of action. AVAILABILITY: The software and source code are freely available at: http://www.maayanlab.net/X2K. CONTACT: avi.maayan@mssm.edu SUPPLEMENTARY INFORMATION: Supplementary data are available at Bioinformatics online.", "author" : [ { "dropping-particle" : "", "family" : "Chen", "given" : "Edward Y.", "non-dropping-particle" : "", "parse-names" : false, "suffix" : "" }, { "dropping-particle" : "", "family" : "Xu", "given" : "Huilei", "non-dropping-particle" : "", "parse-names" : false, "suffix" : "" }, { "dropping-particle" : "", "family" : "Gordonov", "given" : "Simon", "non-dropping-particle" : "", "parse-names" : false, "suffix" : "" }, { "dropping-particle" : "", "family" : "Lim", "given" : "Maribel P.", "non-dropping-particle" : "", "parse-names" : false, "suffix" : "" }, { "dropping-particle" : "", "family" : "Perkins", "given" : "Matthew H.", "non-dropping-particle" : "", "parse-names" : false, "suffix" : "" }, { "dropping-particle" : "", "family" : "Ma'ayan", "given" : "Avi", "non-dropping-particle" : "", "parse-names" : false, "suffix" : "" } ], "container-title" : "Bioinformatics", "id" : "ITEM-1", "issue" : "1", "issued" : { "date-parts" : [ [ "2012" ] ] }, "page" : "105-111", "title" : "Expression2Kinases: mRNA profiling linked to multiple upstream regulatory layers", "type" : "article-journal", "volume" : "28" }, "uris" : [ "http://www.mendeley.com/documents/?uuid=a1e66784-bfd9-4f94-bc72-f37b851863f9" ] } ], "mendeley" : { "formattedCitation" : "(Chen et al., 2012)", "plainTextFormattedCitation" : "(Chen et al., 2012)" }, "properties" : {  }, "schema" : "https://github.com/citation-style-language/schema/raw/master/csl-citation.json" }</w:instrText>
      </w:r>
      <w:r w:rsidR="007A52E7" w:rsidRPr="00554562">
        <w:rPr>
          <w:rFonts w:ascii="Times New Roman" w:hAnsi="Times New Roman" w:cs="Times New Roman"/>
          <w:sz w:val="22"/>
          <w:szCs w:val="22"/>
        </w:rPr>
        <w:fldChar w:fldCharType="separate"/>
      </w:r>
      <w:r w:rsidR="007A52E7" w:rsidRPr="00554562">
        <w:rPr>
          <w:rFonts w:ascii="Times New Roman" w:hAnsi="Times New Roman" w:cs="Times New Roman"/>
          <w:noProof/>
          <w:sz w:val="22"/>
          <w:szCs w:val="22"/>
        </w:rPr>
        <w:t>(Chen et al., 2012)</w:t>
      </w:r>
      <w:r w:rsidR="007A52E7" w:rsidRPr="00554562">
        <w:rPr>
          <w:rFonts w:ascii="Times New Roman" w:hAnsi="Times New Roman" w:cs="Times New Roman"/>
          <w:sz w:val="22"/>
          <w:szCs w:val="22"/>
        </w:rPr>
        <w:fldChar w:fldCharType="end"/>
      </w:r>
      <w:r w:rsidR="007A52E7" w:rsidRPr="00554562">
        <w:rPr>
          <w:rFonts w:ascii="Times New Roman" w:hAnsi="Times New Roman" w:cs="Times New Roman"/>
          <w:sz w:val="22"/>
          <w:szCs w:val="22"/>
        </w:rPr>
        <w:t>.</w:t>
      </w:r>
      <w:r w:rsidRPr="00554562">
        <w:rPr>
          <w:rFonts w:ascii="Times New Roman" w:hAnsi="Times New Roman" w:cs="Times New Roman"/>
          <w:sz w:val="22"/>
          <w:szCs w:val="22"/>
        </w:rPr>
        <w:t xml:space="preserve"> Next, known protein-protein interactions are used to connect the identified transcription factors to form a subnetwork. Finally, kinases enrichment analysis is performed to prioritize protein kinases known to phosphorylate substrates within the subnetwork of transcription factors and intermediate proteins. X2K is available as a desktop, web, and command line tools. The X2K pipeline is made of these three components: </w:t>
      </w:r>
    </w:p>
    <w:p w:rsidR="00A124DD" w:rsidRPr="00554562" w:rsidRDefault="00572EA4" w:rsidP="00554562">
      <w:pPr>
        <w:rPr>
          <w:rFonts w:ascii="Times New Roman" w:hAnsi="Times New Roman" w:cs="Times New Roman"/>
          <w:sz w:val="22"/>
          <w:szCs w:val="22"/>
        </w:rPr>
      </w:pPr>
      <w:r w:rsidRPr="00554562">
        <w:rPr>
          <w:rFonts w:ascii="Times New Roman" w:hAnsi="Times New Roman" w:cs="Times New Roman"/>
          <w:sz w:val="22"/>
          <w:szCs w:val="22"/>
        </w:rPr>
        <w:t xml:space="preserve">[1] </w:t>
      </w:r>
      <w:r w:rsidR="007A52E7" w:rsidRPr="00554562">
        <w:rPr>
          <w:rFonts w:ascii="Times New Roman" w:hAnsi="Times New Roman" w:cs="Times New Roman"/>
          <w:i/>
          <w:sz w:val="22"/>
          <w:szCs w:val="22"/>
        </w:rPr>
        <w:t xml:space="preserve">Transcription factor </w:t>
      </w:r>
      <w:r w:rsidR="000F2B92" w:rsidRPr="00554562">
        <w:rPr>
          <w:rFonts w:ascii="Times New Roman" w:hAnsi="Times New Roman" w:cs="Times New Roman"/>
          <w:i/>
          <w:sz w:val="22"/>
          <w:szCs w:val="22"/>
        </w:rPr>
        <w:t xml:space="preserve">(TF) </w:t>
      </w:r>
      <w:r w:rsidR="007A52E7" w:rsidRPr="00554562">
        <w:rPr>
          <w:rFonts w:ascii="Times New Roman" w:hAnsi="Times New Roman" w:cs="Times New Roman"/>
          <w:i/>
          <w:sz w:val="22"/>
          <w:szCs w:val="22"/>
        </w:rPr>
        <w:t>enrichment</w:t>
      </w:r>
      <w:r w:rsidR="007A52E7" w:rsidRPr="00554562">
        <w:rPr>
          <w:rFonts w:ascii="Times New Roman" w:hAnsi="Times New Roman" w:cs="Times New Roman"/>
          <w:sz w:val="22"/>
          <w:szCs w:val="22"/>
        </w:rPr>
        <w:t xml:space="preserve">: </w:t>
      </w:r>
      <w:proofErr w:type="spellStart"/>
      <w:r w:rsidRPr="00554562">
        <w:rPr>
          <w:rFonts w:ascii="Times New Roman" w:hAnsi="Times New Roman" w:cs="Times New Roman"/>
          <w:sz w:val="22"/>
          <w:szCs w:val="22"/>
        </w:rPr>
        <w:t>ChIP</w:t>
      </w:r>
      <w:proofErr w:type="spellEnd"/>
      <w:r w:rsidRPr="00554562">
        <w:rPr>
          <w:rFonts w:ascii="Times New Roman" w:hAnsi="Times New Roman" w:cs="Times New Roman"/>
          <w:sz w:val="22"/>
          <w:szCs w:val="22"/>
        </w:rPr>
        <w:t xml:space="preserve"> Enrichment Analysis (</w:t>
      </w:r>
      <w:proofErr w:type="spellStart"/>
      <w:r w:rsidRPr="00554562">
        <w:rPr>
          <w:rFonts w:ascii="Times New Roman" w:hAnsi="Times New Roman" w:cs="Times New Roman"/>
          <w:sz w:val="22"/>
          <w:szCs w:val="22"/>
        </w:rPr>
        <w:t>ChEA</w:t>
      </w:r>
      <w:proofErr w:type="spellEnd"/>
      <w:r w:rsidRPr="00554562">
        <w:rPr>
          <w:rFonts w:ascii="Times New Roman" w:hAnsi="Times New Roman" w:cs="Times New Roman"/>
          <w:sz w:val="22"/>
          <w:szCs w:val="22"/>
        </w:rPr>
        <w:t>)</w:t>
      </w:r>
      <w:r w:rsidR="007A52E7" w:rsidRPr="00554562">
        <w:rPr>
          <w:rFonts w:ascii="Times New Roman" w:hAnsi="Times New Roman" w:cs="Times New Roman"/>
          <w:sz w:val="22"/>
          <w:szCs w:val="22"/>
        </w:rPr>
        <w:t xml:space="preserve"> </w:t>
      </w:r>
      <w:r w:rsidR="007A52E7" w:rsidRPr="00554562">
        <w:rPr>
          <w:rFonts w:ascii="Times New Roman" w:hAnsi="Times New Roman" w:cs="Times New Roman"/>
          <w:sz w:val="22"/>
          <w:szCs w:val="22"/>
        </w:rPr>
        <w:fldChar w:fldCharType="begin" w:fldLock="1"/>
      </w:r>
      <w:r w:rsidR="007A52E7" w:rsidRPr="00554562">
        <w:rPr>
          <w:rFonts w:ascii="Times New Roman" w:hAnsi="Times New Roman" w:cs="Times New Roman"/>
          <w:sz w:val="22"/>
          <w:szCs w:val="22"/>
        </w:rPr>
        <w:instrText>ADDIN CSL_CITATION { "citationItems" : [ { "id" : "ITEM-1", "itemData" : { "DOI" : "10.1093/bioinformatics/btq466", "ISBN" : "1367-4811 (Electronic)\\r1367-4803 (Linking)", "ISSN" : "13674803", "PMID" : "20709693", "abstract" : "MOTIVATION: Experiments such as ChIP-chip, ChIP-seq, ChIP-PET and DamID (the four methods referred herein as ChIP-X) are used to profile the binding of transcription factors to DNA at a genome-wide scale. Such experiments provide hundreds to thousands of potential binding sites for a given transcription factor in proximity to gene coding regions.\\n\\nRESULTS: In order to integrate data from such studies and utilize it for further biological discovery, we collected interactions from such experiments to construct a mammalian ChIP-X database. The database contains 189,933 interactions, manually extracted from 87 publications, describing the binding of 92 transcription factors to 31,932 target genes. We used the database to analyze mRNA expression data where we perform gene-list enrichment analysis using the ChIP-X database as the prior biological knowledge gene-list library. The system is delivered as a web-based interactive application called ChIP Enrichment Analysis (ChEA). With ChEA, users can input lists of mammalian gene symbols for which the program computes over-representation of transcription factor targets from the ChIP-X database. The ChEA database allowed us to reconstruct an initial network of transcription factors connected based on shared overlapping targets and binding site proximity. To demonstrate the utility of ChEA we present three case studies. We show how by combining the Connectivity Map (CMAP) with ChEA, we can rank pairs of compounds to be used to target specific transcription factor activity in cancer cells.\\n\\nAVAILABILITY: The ChEA software and ChIP-X database is freely available online at: http://amp.pharm.mssm.edu/lib/chea.jsp.", "author" : [ { "dropping-particle" : "", "family" : "Lachmann", "given" : "Alexander", "non-dropping-particle" : "", "parse-names" : false, "suffix" : "" }, { "dropping-particle" : "", "family" : "Xu", "given" : "Huilei", "non-dropping-particle" : "", "parse-names" : false, "suffix" : "" }, { "dropping-particle" : "", "family" : "Krishnan", "given" : "Jayanth", "non-dropping-particle" : "", "parse-names" : false, "suffix" : "" }, { "dropping-particle" : "", "family" : "Berger", "given" : "Seth I.", "non-dropping-particle" : "", "parse-names" : false, "suffix" : "" }, { "dropping-particle" : "", "family" : "Mazloom", "given" : "Amin R.", "non-dropping-particle" : "", "parse-names" : false, "suffix" : "" }, { "dropping-particle" : "", "family" : "Ma'ayan", "given" : "Avi", "non-dropping-particle" : "", "parse-names" : false, "suffix" : "" } ], "container-title" : "Bioinformatics", "id" : "ITEM-1", "issue" : "19", "issued" : { "date-parts" : [ [ "2010" ] ] }, "page" : "2438-2444", "title" : "ChEA: Transcription factor regulation inferred from integrating genome-wide ChIP-X experiments", "type" : "article-journal", "volume" : "26" }, "uris" : [ "http://www.mendeley.com/documents/?uuid=9e62f25e-db0c-4d32-80c8-0aa77ef93718" ] } ], "mendeley" : { "formattedCitation" : "(Lachmann et al., 2010)", "plainTextFormattedCitation" : "(Lachmann et al., 2010)", "previouslyFormattedCitation" : "(Lachmann et al., 2010)" }, "properties" : {  }, "schema" : "https://github.com/citation-style-language/schema/raw/master/csl-citation.json" }</w:instrText>
      </w:r>
      <w:r w:rsidR="007A52E7" w:rsidRPr="00554562">
        <w:rPr>
          <w:rFonts w:ascii="Times New Roman" w:hAnsi="Times New Roman" w:cs="Times New Roman"/>
          <w:sz w:val="22"/>
          <w:szCs w:val="22"/>
        </w:rPr>
        <w:fldChar w:fldCharType="separate"/>
      </w:r>
      <w:r w:rsidR="007A52E7" w:rsidRPr="00554562">
        <w:rPr>
          <w:rFonts w:ascii="Times New Roman" w:hAnsi="Times New Roman" w:cs="Times New Roman"/>
          <w:noProof/>
          <w:sz w:val="22"/>
          <w:szCs w:val="22"/>
        </w:rPr>
        <w:t>(Lachmann et al., 2010)</w:t>
      </w:r>
      <w:r w:rsidR="007A52E7" w:rsidRPr="00554562">
        <w:rPr>
          <w:rFonts w:ascii="Times New Roman" w:hAnsi="Times New Roman" w:cs="Times New Roman"/>
          <w:sz w:val="22"/>
          <w:szCs w:val="22"/>
        </w:rPr>
        <w:fldChar w:fldCharType="end"/>
      </w:r>
      <w:r w:rsidR="007A52E7" w:rsidRPr="00554562">
        <w:rPr>
          <w:rFonts w:ascii="Times New Roman" w:hAnsi="Times New Roman" w:cs="Times New Roman"/>
          <w:sz w:val="22"/>
          <w:szCs w:val="22"/>
        </w:rPr>
        <w:t xml:space="preserve"> was used to rank transcription factors </w:t>
      </w:r>
      <w:r w:rsidRPr="00554562">
        <w:rPr>
          <w:rFonts w:ascii="Times New Roman" w:hAnsi="Times New Roman" w:cs="Times New Roman"/>
          <w:sz w:val="22"/>
          <w:szCs w:val="22"/>
        </w:rPr>
        <w:t>based on TF targets that are enriched in the input gene list</w:t>
      </w:r>
      <w:r w:rsidRPr="00554562">
        <w:rPr>
          <w:rFonts w:ascii="Times New Roman" w:hAnsi="Times New Roman" w:cs="Times New Roman"/>
          <w:sz w:val="22"/>
          <w:szCs w:val="22"/>
        </w:rPr>
        <w:t>.</w:t>
      </w:r>
    </w:p>
    <w:p w:rsidR="00572EA4" w:rsidRPr="00554562" w:rsidRDefault="00572EA4" w:rsidP="00554562">
      <w:pPr>
        <w:rPr>
          <w:rFonts w:ascii="Times New Roman" w:hAnsi="Times New Roman" w:cs="Times New Roman"/>
          <w:sz w:val="22"/>
          <w:szCs w:val="22"/>
        </w:rPr>
      </w:pPr>
      <w:r w:rsidRPr="00554562">
        <w:rPr>
          <w:rFonts w:ascii="Times New Roman" w:hAnsi="Times New Roman" w:cs="Times New Roman"/>
          <w:sz w:val="22"/>
          <w:szCs w:val="22"/>
        </w:rPr>
        <w:t>[2]</w:t>
      </w:r>
      <w:r w:rsidR="007A52E7" w:rsidRPr="00554562">
        <w:rPr>
          <w:rFonts w:ascii="Times New Roman" w:hAnsi="Times New Roman" w:cs="Times New Roman"/>
          <w:sz w:val="22"/>
          <w:szCs w:val="22"/>
        </w:rPr>
        <w:t xml:space="preserve"> </w:t>
      </w:r>
      <w:r w:rsidR="007A52E7" w:rsidRPr="00554562">
        <w:rPr>
          <w:rFonts w:ascii="Times New Roman" w:hAnsi="Times New Roman" w:cs="Times New Roman"/>
          <w:i/>
          <w:sz w:val="22"/>
          <w:szCs w:val="22"/>
        </w:rPr>
        <w:t>Protein-protein Interaction</w:t>
      </w:r>
      <w:r w:rsidR="000F2B92" w:rsidRPr="00554562">
        <w:rPr>
          <w:rFonts w:ascii="Times New Roman" w:hAnsi="Times New Roman" w:cs="Times New Roman"/>
          <w:i/>
          <w:sz w:val="22"/>
          <w:szCs w:val="22"/>
        </w:rPr>
        <w:t xml:space="preserve"> (PPI) </w:t>
      </w:r>
      <w:r w:rsidR="007A52E7" w:rsidRPr="00554562">
        <w:rPr>
          <w:rFonts w:ascii="Times New Roman" w:hAnsi="Times New Roman" w:cs="Times New Roman"/>
          <w:i/>
          <w:sz w:val="22"/>
          <w:szCs w:val="22"/>
        </w:rPr>
        <w:t>network construction:</w:t>
      </w:r>
      <w:r w:rsidRPr="00554562">
        <w:rPr>
          <w:rFonts w:ascii="Times New Roman" w:hAnsi="Times New Roman" w:cs="Times New Roman"/>
          <w:sz w:val="22"/>
          <w:szCs w:val="22"/>
        </w:rPr>
        <w:t xml:space="preserve"> Genes2Networks (G2N)</w:t>
      </w:r>
      <w:r w:rsidR="007A52E7" w:rsidRPr="00554562">
        <w:rPr>
          <w:rFonts w:ascii="Times New Roman" w:hAnsi="Times New Roman" w:cs="Times New Roman"/>
          <w:sz w:val="22"/>
          <w:szCs w:val="22"/>
        </w:rPr>
        <w:t xml:space="preserve"> </w:t>
      </w:r>
      <w:r w:rsidR="007A52E7" w:rsidRPr="00554562">
        <w:rPr>
          <w:rFonts w:ascii="Times New Roman" w:hAnsi="Times New Roman" w:cs="Times New Roman"/>
          <w:sz w:val="22"/>
          <w:szCs w:val="22"/>
        </w:rPr>
        <w:fldChar w:fldCharType="begin" w:fldLock="1"/>
      </w:r>
      <w:r w:rsidR="007A52E7" w:rsidRPr="00554562">
        <w:rPr>
          <w:rFonts w:ascii="Times New Roman" w:hAnsi="Times New Roman" w:cs="Times New Roman"/>
          <w:sz w:val="22"/>
          <w:szCs w:val="22"/>
        </w:rPr>
        <w:instrText>ADDIN CSL_CITATION { "citationItems" : [ { "id" : "ITEM-1", "itemData" : { "DOI" : "10.1186/1471-2105-8-372", "ISBN" : "1471-2105 (Electronic)\\r1471-2105 (Linking)", "ISSN" : "14712105", "PMID" : "17916244", "abstract" : "BACKGROUND: In recent years, mammalian protein-protein interaction network databases have been developed. The interactions in these databases are either extracted manually from low-throughput experimental biomedical research literature, extracted automatically from literature using techniques such as natural language processing (NLP), generated experimentally using high-throughput methods such as yeast-2-hybrid screens, or interactions are predicted using an assortment of computational approaches. Genes or proteins identified as significantly changing in proteomic experiments, or identified as susceptibility disease genes in genomic studies, can be placed in the context of protein interaction networks in order to assign these genes and proteins to pathways and protein complexes. RESULTS: Genes2Networks is a software system that integrates the content of ten mammalian interaction network datasets. Filtering techniques to prune low-confidence interactions were implemented. Genes2Networks is delivered as a web-based service using AJAX. The system can be used to extract relevant subnetworks created from \"seed\" lists of human Entrez gene symbols. The output includes a dynamic linkable three color web-based network map, with a statistical analysis report that identifies significant intermediate nodes used to connect the seed list. CONCLUSION: Genes2Networks is powerful web-based software that can help experimental biologists to interpret lists of genes and proteins such as those commonly produced through genomic and proteomic experiments, as well as lists of genes and proteins associated with disease processes. This system can be used to find relationships between genes and proteins from seed lists, and predict additional genes or proteins that may play key roles in common pathways or protein complexes.", "author" : [ { "dropping-particle" : "", "family" : "Berger", "given" : "Seth I", "non-dropping-particle" : "", "parse-names" : false, "suffix" : "" }, { "dropping-particle" : "", "family" : "Posner", "given" : "Jeremy M", "non-dropping-particle" : "", "parse-names" : false, "suffix" : "" }, { "dropping-particle" : "", "family" : "Ma'ayan", "given" : "Avi", "non-dropping-particle" : "", "parse-names" : false, "suffix" : "" } ], "container-title" : "BMC Bioinformatics", "id" : "ITEM-1", "issue" : "1", "issued" : { "date-parts" : [ [ "2007" ] ] }, "page" : "372", "title" : "Genes2Networks: connecting lists of gene symbols using mammalian protein interactions databases", "type" : "article-journal", "volume" : "8" }, "uris" : [ "http://www.mendeley.com/documents/?uuid=7ad7fd8c-532a-4fe1-b40e-07e869632626" ] } ], "mendeley" : { "formattedCitation" : "(Berger, Posner, &amp; Ma\u2019ayan, 2007)", "plainTextFormattedCitation" : "(Berger, Posner, &amp; Ma\u2019ayan, 2007)", "previouslyFormattedCitation" : "(Berger, Posner, &amp; Ma\u2019ayan, 2007)" }, "properties" : {  }, "schema" : "https://github.com/citation-style-language/schema/raw/master/csl-citation.json" }</w:instrText>
      </w:r>
      <w:r w:rsidR="007A52E7" w:rsidRPr="00554562">
        <w:rPr>
          <w:rFonts w:ascii="Times New Roman" w:hAnsi="Times New Roman" w:cs="Times New Roman"/>
          <w:sz w:val="22"/>
          <w:szCs w:val="22"/>
        </w:rPr>
        <w:fldChar w:fldCharType="separate"/>
      </w:r>
      <w:r w:rsidR="007A52E7" w:rsidRPr="00554562">
        <w:rPr>
          <w:rFonts w:ascii="Times New Roman" w:hAnsi="Times New Roman" w:cs="Times New Roman"/>
          <w:noProof/>
          <w:sz w:val="22"/>
          <w:szCs w:val="22"/>
        </w:rPr>
        <w:t>(Berger, Posner, &amp; Ma’ayan, 2007)</w:t>
      </w:r>
      <w:r w:rsidR="007A52E7" w:rsidRPr="00554562">
        <w:rPr>
          <w:rFonts w:ascii="Times New Roman" w:hAnsi="Times New Roman" w:cs="Times New Roman"/>
          <w:sz w:val="22"/>
          <w:szCs w:val="22"/>
        </w:rPr>
        <w:fldChar w:fldCharType="end"/>
      </w:r>
      <w:r w:rsidR="007A52E7" w:rsidRPr="00554562">
        <w:rPr>
          <w:rFonts w:ascii="Times New Roman" w:hAnsi="Times New Roman" w:cs="Times New Roman"/>
          <w:sz w:val="22"/>
          <w:szCs w:val="22"/>
        </w:rPr>
        <w:t xml:space="preserve"> was used to</w:t>
      </w:r>
      <w:r w:rsidRPr="00554562">
        <w:rPr>
          <w:rFonts w:ascii="Times New Roman" w:hAnsi="Times New Roman" w:cs="Times New Roman"/>
          <w:sz w:val="22"/>
          <w:szCs w:val="22"/>
        </w:rPr>
        <w:t xml:space="preserve"> </w:t>
      </w:r>
      <w:r w:rsidR="007A52E7" w:rsidRPr="00554562">
        <w:rPr>
          <w:rFonts w:ascii="Times New Roman" w:hAnsi="Times New Roman" w:cs="Times New Roman"/>
          <w:sz w:val="22"/>
          <w:szCs w:val="22"/>
        </w:rPr>
        <w:t>generate</w:t>
      </w:r>
      <w:r w:rsidRPr="00554562">
        <w:rPr>
          <w:rFonts w:ascii="Times New Roman" w:hAnsi="Times New Roman" w:cs="Times New Roman"/>
          <w:sz w:val="22"/>
          <w:szCs w:val="22"/>
        </w:rPr>
        <w:t xml:space="preserve"> protein-protein interactions (PPI) subnetworks given a list of TFs</w:t>
      </w:r>
      <w:r w:rsidRPr="00554562">
        <w:rPr>
          <w:rFonts w:ascii="Times New Roman" w:hAnsi="Times New Roman" w:cs="Times New Roman"/>
          <w:sz w:val="22"/>
          <w:szCs w:val="22"/>
        </w:rPr>
        <w:t>.</w:t>
      </w:r>
    </w:p>
    <w:p w:rsidR="00572EA4" w:rsidRDefault="00572EA4" w:rsidP="00554562">
      <w:pPr>
        <w:rPr>
          <w:rFonts w:ascii="Times New Roman" w:hAnsi="Times New Roman" w:cs="Times New Roman"/>
          <w:sz w:val="22"/>
          <w:szCs w:val="22"/>
        </w:rPr>
      </w:pPr>
      <w:r w:rsidRPr="00554562">
        <w:rPr>
          <w:rFonts w:ascii="Times New Roman" w:hAnsi="Times New Roman" w:cs="Times New Roman"/>
          <w:sz w:val="22"/>
          <w:szCs w:val="22"/>
        </w:rPr>
        <w:t>[3]</w:t>
      </w:r>
      <w:r w:rsidRPr="00554562">
        <w:rPr>
          <w:rFonts w:ascii="Times New Roman" w:hAnsi="Times New Roman" w:cs="Times New Roman"/>
          <w:i/>
          <w:sz w:val="22"/>
          <w:szCs w:val="22"/>
        </w:rPr>
        <w:t xml:space="preserve"> </w:t>
      </w:r>
      <w:r w:rsidR="007A52E7" w:rsidRPr="00554562">
        <w:rPr>
          <w:rFonts w:ascii="Times New Roman" w:hAnsi="Times New Roman" w:cs="Times New Roman"/>
          <w:i/>
          <w:sz w:val="22"/>
          <w:szCs w:val="22"/>
        </w:rPr>
        <w:t>Kinase-enrichment</w:t>
      </w:r>
      <w:r w:rsidR="007A52E7" w:rsidRPr="00554562">
        <w:rPr>
          <w:rFonts w:ascii="Times New Roman" w:hAnsi="Times New Roman" w:cs="Times New Roman"/>
          <w:sz w:val="22"/>
          <w:szCs w:val="22"/>
        </w:rPr>
        <w:t xml:space="preserve">: </w:t>
      </w:r>
      <w:r w:rsidRPr="00554562">
        <w:rPr>
          <w:rFonts w:ascii="Times New Roman" w:hAnsi="Times New Roman" w:cs="Times New Roman"/>
          <w:sz w:val="22"/>
          <w:szCs w:val="22"/>
        </w:rPr>
        <w:t>Kinase Enrichment Analysis (KEA)</w:t>
      </w:r>
      <w:r w:rsidR="007A52E7" w:rsidRPr="00554562">
        <w:rPr>
          <w:rFonts w:ascii="Times New Roman" w:hAnsi="Times New Roman" w:cs="Times New Roman"/>
          <w:sz w:val="22"/>
          <w:szCs w:val="22"/>
        </w:rPr>
        <w:t xml:space="preserve"> </w:t>
      </w:r>
      <w:r w:rsidR="007A52E7" w:rsidRPr="00554562">
        <w:rPr>
          <w:rFonts w:ascii="Times New Roman" w:hAnsi="Times New Roman" w:cs="Times New Roman"/>
          <w:sz w:val="22"/>
          <w:szCs w:val="22"/>
        </w:rPr>
        <w:fldChar w:fldCharType="begin" w:fldLock="1"/>
      </w:r>
      <w:r w:rsidR="007A52E7" w:rsidRPr="00554562">
        <w:rPr>
          <w:rFonts w:ascii="Times New Roman" w:hAnsi="Times New Roman" w:cs="Times New Roman"/>
          <w:sz w:val="22"/>
          <w:szCs w:val="22"/>
        </w:rPr>
        <w:instrText>ADDIN CSL_CITATION { "citationItems" : [ { "id" : "ITEM-1", "itemData" : { "DOI" : "10.1093/bioinformatics/btp026", "ISBN" : "1367-4811 (Electronic)\\r1367-4803 (Linking)", "ISSN" : "13674803", "PMID" : "19176546", "abstract" : "MOTIVATION: Multivariate experiments applied to mammalian cells often produce lists of proteins/genes altered under treatment versus control conditions. Such lists can be projected onto prior knowledge of kinase-substrate interactions to infer the list of kinases associated with a specific protein list. By computing how the proportion of kinases, associated with a specific list of proteins/genes, deviates from an expected distribution, we can rank kinases and kinase families based on the likelihood that these kinases are functionally associated with regulating the cell under specific experimental conditions. Such analysis can assist in producing hypotheses that can explain how the kinome is involved in the maintenance of different cellular states and can be manipulated to modulate cells towards a desired phenotype. SUMMARY: Kinase enrichment analysis (KEA) is a web-based tool with an underlying database providing users with the ability to link lists of mammalian proteins/genes with the kinases that phosphorylate them. The system draws from several available kinase-substrate databases to compute kinase enrichment probability based on the distribution of kinase-substrate proportions in the background kinase-substrate database compared with kinases found to be associated with an input list of genes/proteins. AVAILABILITY: The KEA system is freely available at http://amp.pharm.mssm.edu/lib/kea.jsp", "author" : [ { "dropping-particle" : "", "family" : "Lachmann", "given" : "Alexander", "non-dropping-particle" : "", "parse-names" : false, "suffix" : "" }, { "dropping-particle" : "", "family" : "Ma'ayan", "given" : "Avi", "non-dropping-particle" : "", "parse-names" : false, "suffix" : "" } ], "container-title" : "Bioinformatics", "id" : "ITEM-1", "issue" : "5", "issued" : { "date-parts" : [ [ "2009" ] ] }, "page" : "684-686", "title" : "KEA: Kinase enrichment analysis", "type" : "article-journal", "volume" : "25" }, "uris" : [ "http://www.mendeley.com/documents/?uuid=93d7f748-8be8-4a07-ac15-a2d20dc5e4e6" ] } ], "mendeley" : { "formattedCitation" : "(Lachmann &amp; Ma\u2019ayan, 2009)", "plainTextFormattedCitation" : "(Lachmann &amp; Ma\u2019ayan, 2009)", "previouslyFormattedCitation" : "(Lachmann &amp; Ma\u2019ayan, 2009)" }, "properties" : {  }, "schema" : "https://github.com/citation-style-language/schema/raw/master/csl-citation.json" }</w:instrText>
      </w:r>
      <w:r w:rsidR="007A52E7" w:rsidRPr="00554562">
        <w:rPr>
          <w:rFonts w:ascii="Times New Roman" w:hAnsi="Times New Roman" w:cs="Times New Roman"/>
          <w:sz w:val="22"/>
          <w:szCs w:val="22"/>
        </w:rPr>
        <w:fldChar w:fldCharType="separate"/>
      </w:r>
      <w:r w:rsidR="007A52E7" w:rsidRPr="00554562">
        <w:rPr>
          <w:rFonts w:ascii="Times New Roman" w:hAnsi="Times New Roman" w:cs="Times New Roman"/>
          <w:noProof/>
          <w:sz w:val="22"/>
          <w:szCs w:val="22"/>
        </w:rPr>
        <w:t>(Lachmann &amp; Ma’ayan, 2009)</w:t>
      </w:r>
      <w:r w:rsidR="007A52E7" w:rsidRPr="00554562">
        <w:rPr>
          <w:rFonts w:ascii="Times New Roman" w:hAnsi="Times New Roman" w:cs="Times New Roman"/>
          <w:sz w:val="22"/>
          <w:szCs w:val="22"/>
        </w:rPr>
        <w:fldChar w:fldCharType="end"/>
      </w:r>
      <w:r w:rsidR="007A52E7" w:rsidRPr="00554562">
        <w:rPr>
          <w:rFonts w:ascii="Times New Roman" w:hAnsi="Times New Roman" w:cs="Times New Roman"/>
          <w:sz w:val="22"/>
          <w:szCs w:val="22"/>
        </w:rPr>
        <w:t xml:space="preserve"> was used to rank</w:t>
      </w:r>
      <w:r w:rsidRPr="00554562">
        <w:rPr>
          <w:rFonts w:ascii="Times New Roman" w:hAnsi="Times New Roman" w:cs="Times New Roman"/>
          <w:sz w:val="22"/>
          <w:szCs w:val="22"/>
        </w:rPr>
        <w:t xml:space="preserve"> protein kinases that are known to phosphorylate the proteins within the subnetwork identified by G2N</w:t>
      </w:r>
      <w:r w:rsidRPr="00554562">
        <w:rPr>
          <w:rFonts w:ascii="Times New Roman" w:hAnsi="Times New Roman" w:cs="Times New Roman"/>
          <w:sz w:val="22"/>
          <w:szCs w:val="22"/>
        </w:rPr>
        <w:t>.</w:t>
      </w:r>
    </w:p>
    <w:p w:rsidR="007C025B" w:rsidRPr="00554562" w:rsidRDefault="007C025B" w:rsidP="00554562">
      <w:pPr>
        <w:rPr>
          <w:rFonts w:ascii="Times New Roman" w:hAnsi="Times New Roman" w:cs="Times New Roman"/>
          <w:sz w:val="22"/>
          <w:szCs w:val="22"/>
        </w:rPr>
      </w:pPr>
      <w:r>
        <w:rPr>
          <w:rFonts w:ascii="Times New Roman" w:hAnsi="Times New Roman" w:cs="Times New Roman"/>
          <w:sz w:val="22"/>
          <w:szCs w:val="22"/>
        </w:rPr>
        <w:t xml:space="preserve">Each step in the X2K pipeline has a number of modifiable parameters. </w:t>
      </w:r>
      <w:proofErr w:type="gramStart"/>
      <w:r>
        <w:rPr>
          <w:rFonts w:ascii="Times New Roman" w:hAnsi="Times New Roman" w:cs="Times New Roman"/>
          <w:sz w:val="22"/>
          <w:szCs w:val="22"/>
        </w:rPr>
        <w:t>However</w:t>
      </w:r>
      <w:proofErr w:type="gramEnd"/>
      <w:r>
        <w:rPr>
          <w:rFonts w:ascii="Times New Roman" w:hAnsi="Times New Roman" w:cs="Times New Roman"/>
          <w:sz w:val="22"/>
          <w:szCs w:val="22"/>
        </w:rPr>
        <w:t xml:space="preserve"> there are far too many unique combinations of parameters to manually identify the optimal parameters settings to accurately predict kinase targets. We therefore developed a Genetic Algorithm (GA) to search the fitness landscape </w:t>
      </w:r>
      <w:proofErr w:type="gramStart"/>
      <w:r>
        <w:rPr>
          <w:rFonts w:ascii="Times New Roman" w:hAnsi="Times New Roman" w:cs="Times New Roman"/>
          <w:sz w:val="22"/>
          <w:szCs w:val="22"/>
        </w:rPr>
        <w:t>( in</w:t>
      </w:r>
      <w:proofErr w:type="gramEnd"/>
      <w:r>
        <w:rPr>
          <w:rFonts w:ascii="Times New Roman" w:hAnsi="Times New Roman" w:cs="Times New Roman"/>
          <w:sz w:val="22"/>
          <w:szCs w:val="22"/>
        </w:rPr>
        <w:t xml:space="preserve"> terms of parameter combinations) in order to efficiently identify an optimal set of parameters for the X2K pipeline.</w:t>
      </w:r>
    </w:p>
    <w:p w:rsidR="00A124DD" w:rsidRPr="00EF1DAD" w:rsidRDefault="00A124DD">
      <w:pPr>
        <w:rPr>
          <w:rFonts w:ascii="Times New Roman" w:hAnsi="Times New Roman" w:cs="Times New Roman"/>
          <w:sz w:val="22"/>
          <w:szCs w:val="22"/>
        </w:rPr>
      </w:pPr>
    </w:p>
    <w:p w:rsidR="00200914" w:rsidRPr="00EF1DAD" w:rsidRDefault="00200914">
      <w:pPr>
        <w:rPr>
          <w:rFonts w:ascii="Times New Roman" w:hAnsi="Times New Roman" w:cs="Times New Roman"/>
          <w:sz w:val="22"/>
          <w:szCs w:val="22"/>
        </w:rPr>
      </w:pPr>
    </w:p>
    <w:p w:rsidR="00200914" w:rsidRPr="00572EA4" w:rsidRDefault="00200914">
      <w:pPr>
        <w:rPr>
          <w:rFonts w:ascii="Times New Roman" w:hAnsi="Times New Roman" w:cs="Times New Roman"/>
          <w:b/>
          <w:sz w:val="22"/>
          <w:szCs w:val="22"/>
        </w:rPr>
      </w:pPr>
      <w:r w:rsidRPr="00572EA4">
        <w:rPr>
          <w:rFonts w:ascii="Times New Roman" w:hAnsi="Times New Roman" w:cs="Times New Roman"/>
          <w:b/>
          <w:sz w:val="22"/>
          <w:szCs w:val="22"/>
        </w:rPr>
        <w:t>MATERIALS &amp; METHODS</w:t>
      </w:r>
    </w:p>
    <w:p w:rsidR="000F2B92" w:rsidRPr="00E871DC" w:rsidRDefault="000F2B92" w:rsidP="00E871DC">
      <w:pPr>
        <w:jc w:val="both"/>
        <w:rPr>
          <w:rFonts w:ascii="Times New Roman" w:hAnsi="Times New Roman" w:cs="Times New Roman"/>
          <w:i/>
          <w:sz w:val="22"/>
          <w:szCs w:val="22"/>
        </w:rPr>
      </w:pPr>
      <w:r w:rsidRPr="00E871DC">
        <w:rPr>
          <w:rFonts w:ascii="Times New Roman" w:hAnsi="Times New Roman" w:cs="Times New Roman"/>
          <w:i/>
          <w:sz w:val="22"/>
          <w:szCs w:val="22"/>
        </w:rPr>
        <w:t>GA Description</w:t>
      </w:r>
    </w:p>
    <w:p w:rsidR="00E871DC" w:rsidRPr="00E871DC" w:rsidRDefault="007C025B" w:rsidP="00E871DC">
      <w:pPr>
        <w:jc w:val="both"/>
        <w:rPr>
          <w:rFonts w:ascii="Times New Roman" w:hAnsi="Times New Roman" w:cs="Times New Roman"/>
          <w:i/>
          <w:sz w:val="22"/>
          <w:szCs w:val="22"/>
        </w:rPr>
      </w:pPr>
      <w:r w:rsidRPr="00E871DC">
        <w:rPr>
          <w:rFonts w:ascii="Times New Roman" w:hAnsi="Times New Roman" w:cs="Times New Roman"/>
          <w:sz w:val="22"/>
          <w:szCs w:val="22"/>
        </w:rPr>
        <w:t>The</w:t>
      </w:r>
      <w:r w:rsidR="00A8680A" w:rsidRPr="00E871DC">
        <w:rPr>
          <w:rFonts w:ascii="Times New Roman" w:hAnsi="Times New Roman" w:cs="Times New Roman"/>
          <w:sz w:val="22"/>
          <w:szCs w:val="22"/>
        </w:rPr>
        <w:t xml:space="preserve"> GA </w:t>
      </w:r>
      <w:r w:rsidRPr="00E871DC">
        <w:rPr>
          <w:rFonts w:ascii="Times New Roman" w:hAnsi="Times New Roman" w:cs="Times New Roman"/>
          <w:sz w:val="22"/>
          <w:szCs w:val="22"/>
        </w:rPr>
        <w:t>operates by coding all changeable parameters in each step of X2K as a binary string. It then produces a population of binary strings,</w:t>
      </w:r>
      <w:r w:rsidR="00A8680A" w:rsidRPr="00E871DC">
        <w:rPr>
          <w:rFonts w:ascii="Times New Roman" w:hAnsi="Times New Roman" w:cs="Times New Roman"/>
          <w:sz w:val="22"/>
          <w:szCs w:val="22"/>
        </w:rPr>
        <w:t xml:space="preserve"> runs the X2K pipeline each string’s corresponding parameter combination </w:t>
      </w:r>
      <w:r w:rsidR="003B5EDB" w:rsidRPr="00E871DC">
        <w:rPr>
          <w:rFonts w:ascii="Times New Roman" w:hAnsi="Times New Roman" w:cs="Times New Roman"/>
          <w:sz w:val="22"/>
          <w:szCs w:val="22"/>
        </w:rPr>
        <w:t>to assess fitness (in terms of accuracy of predicting kinases)</w:t>
      </w:r>
      <w:r w:rsidR="00A8680A" w:rsidRPr="00E871DC">
        <w:rPr>
          <w:rFonts w:ascii="Times New Roman" w:hAnsi="Times New Roman" w:cs="Times New Roman"/>
          <w:sz w:val="22"/>
          <w:szCs w:val="22"/>
        </w:rPr>
        <w:t xml:space="preserve">, </w:t>
      </w:r>
      <w:r w:rsidR="00541912">
        <w:rPr>
          <w:rFonts w:ascii="Times New Roman" w:hAnsi="Times New Roman" w:cs="Times New Roman"/>
          <w:sz w:val="22"/>
          <w:szCs w:val="22"/>
        </w:rPr>
        <w:t>crossover</w:t>
      </w:r>
      <w:r w:rsidR="00A8680A" w:rsidRPr="00E871DC">
        <w:rPr>
          <w:rFonts w:ascii="Times New Roman" w:hAnsi="Times New Roman" w:cs="Times New Roman"/>
          <w:sz w:val="22"/>
          <w:szCs w:val="22"/>
        </w:rPr>
        <w:t xml:space="preserve"> the fittest indi</w:t>
      </w:r>
      <w:r w:rsidR="003B5EDB" w:rsidRPr="00E871DC">
        <w:rPr>
          <w:rFonts w:ascii="Times New Roman" w:hAnsi="Times New Roman" w:cs="Times New Roman"/>
          <w:sz w:val="22"/>
          <w:szCs w:val="22"/>
        </w:rPr>
        <w:t>viduals to create a new population, introduces random mutations into that population to avoid the GA getting stuck at a local optimum, and repeating until population fitness stabilizes around</w:t>
      </w:r>
      <w:r w:rsidR="00E51059" w:rsidRPr="00E871DC">
        <w:rPr>
          <w:rFonts w:ascii="Times New Roman" w:hAnsi="Times New Roman" w:cs="Times New Roman"/>
          <w:sz w:val="22"/>
          <w:szCs w:val="22"/>
        </w:rPr>
        <w:t xml:space="preserve"> an optimum</w:t>
      </w:r>
      <w:r w:rsidR="003B5EDB" w:rsidRPr="00E871DC">
        <w:rPr>
          <w:rFonts w:ascii="Times New Roman" w:hAnsi="Times New Roman" w:cs="Times New Roman"/>
          <w:sz w:val="22"/>
          <w:szCs w:val="22"/>
        </w:rPr>
        <w:t xml:space="preserve"> (Figure X).</w:t>
      </w:r>
      <w:r w:rsidR="00E871DC" w:rsidRPr="00E871DC">
        <w:rPr>
          <w:rFonts w:ascii="Times New Roman" w:hAnsi="Times New Roman" w:cs="Times New Roman"/>
          <w:sz w:val="22"/>
          <w:szCs w:val="22"/>
        </w:rPr>
        <w:t xml:space="preserve"> </w:t>
      </w:r>
    </w:p>
    <w:p w:rsidR="00572EA4" w:rsidRPr="00E871DC" w:rsidRDefault="00E871DC" w:rsidP="00E871DC">
      <w:pPr>
        <w:jc w:val="both"/>
        <w:rPr>
          <w:rFonts w:ascii="Times New Roman" w:hAnsi="Times New Roman" w:cs="Times New Roman"/>
          <w:i/>
          <w:sz w:val="22"/>
          <w:szCs w:val="22"/>
        </w:rPr>
      </w:pPr>
      <w:r w:rsidRPr="00E871DC">
        <w:rPr>
          <w:rFonts w:ascii="Times New Roman" w:hAnsi="Times New Roman" w:cs="Times New Roman"/>
          <w:sz w:val="22"/>
          <w:szCs w:val="22"/>
        </w:rPr>
        <w:t>The following GA settings were used:</w:t>
      </w:r>
    </w:p>
    <w:p w:rsidR="00572EA4" w:rsidRPr="00E871DC" w:rsidRDefault="00572EA4" w:rsidP="00E871DC">
      <w:pPr>
        <w:pStyle w:val="ListParagraph"/>
        <w:numPr>
          <w:ilvl w:val="0"/>
          <w:numId w:val="4"/>
        </w:numPr>
        <w:jc w:val="both"/>
        <w:rPr>
          <w:rFonts w:ascii="Times New Roman" w:hAnsi="Times New Roman" w:cs="Times New Roman"/>
          <w:sz w:val="22"/>
          <w:szCs w:val="22"/>
        </w:rPr>
      </w:pPr>
      <w:r w:rsidRPr="00E871DC">
        <w:rPr>
          <w:rFonts w:ascii="Times New Roman" w:hAnsi="Times New Roman" w:cs="Times New Roman"/>
          <w:sz w:val="22"/>
          <w:szCs w:val="22"/>
        </w:rPr>
        <w:t xml:space="preserve">20 generations </w:t>
      </w:r>
    </w:p>
    <w:p w:rsidR="00572EA4" w:rsidRPr="00E871DC" w:rsidRDefault="00B03CE3" w:rsidP="00E871DC">
      <w:pPr>
        <w:pStyle w:val="ListParagraph"/>
        <w:numPr>
          <w:ilvl w:val="0"/>
          <w:numId w:val="4"/>
        </w:numPr>
        <w:jc w:val="both"/>
        <w:rPr>
          <w:rFonts w:ascii="Times New Roman" w:hAnsi="Times New Roman" w:cs="Times New Roman"/>
          <w:sz w:val="22"/>
          <w:szCs w:val="22"/>
        </w:rPr>
      </w:pPr>
      <w:r>
        <w:rPr>
          <w:rFonts w:ascii="Times New Roman" w:hAnsi="Times New Roman" w:cs="Times New Roman"/>
          <w:sz w:val="22"/>
          <w:szCs w:val="22"/>
        </w:rPr>
        <w:t>100 individuals/</w:t>
      </w:r>
      <w:r w:rsidR="00572EA4" w:rsidRPr="00E871DC">
        <w:rPr>
          <w:rFonts w:ascii="Times New Roman" w:hAnsi="Times New Roman" w:cs="Times New Roman"/>
          <w:sz w:val="22"/>
          <w:szCs w:val="22"/>
        </w:rPr>
        <w:t>generation</w:t>
      </w:r>
    </w:p>
    <w:p w:rsidR="00572EA4" w:rsidRPr="00E871DC" w:rsidRDefault="00B03CE3" w:rsidP="00E871DC">
      <w:pPr>
        <w:pStyle w:val="ListParagraph"/>
        <w:numPr>
          <w:ilvl w:val="0"/>
          <w:numId w:val="4"/>
        </w:numPr>
        <w:jc w:val="both"/>
        <w:rPr>
          <w:rFonts w:ascii="Times New Roman" w:hAnsi="Times New Roman" w:cs="Times New Roman"/>
          <w:sz w:val="22"/>
          <w:szCs w:val="22"/>
        </w:rPr>
      </w:pPr>
      <w:r>
        <w:rPr>
          <w:rFonts w:ascii="Times New Roman" w:hAnsi="Times New Roman" w:cs="Times New Roman"/>
          <w:sz w:val="22"/>
          <w:szCs w:val="22"/>
        </w:rPr>
        <w:t>4</w:t>
      </w:r>
      <w:r w:rsidR="00572EA4" w:rsidRPr="00E871DC">
        <w:rPr>
          <w:rFonts w:ascii="Times New Roman" w:hAnsi="Times New Roman" w:cs="Times New Roman"/>
          <w:sz w:val="22"/>
          <w:szCs w:val="22"/>
        </w:rPr>
        <w:t xml:space="preserve"> crossover points</w:t>
      </w:r>
    </w:p>
    <w:p w:rsidR="00572EA4" w:rsidRPr="00E871DC" w:rsidRDefault="00572EA4" w:rsidP="00E871DC">
      <w:pPr>
        <w:pStyle w:val="ListParagraph"/>
        <w:numPr>
          <w:ilvl w:val="0"/>
          <w:numId w:val="4"/>
        </w:numPr>
        <w:jc w:val="both"/>
        <w:rPr>
          <w:rFonts w:ascii="Times New Roman" w:hAnsi="Times New Roman" w:cs="Times New Roman"/>
          <w:sz w:val="22"/>
          <w:szCs w:val="22"/>
        </w:rPr>
      </w:pPr>
      <w:r w:rsidRPr="00E871DC">
        <w:rPr>
          <w:rFonts w:ascii="Times New Roman" w:hAnsi="Times New Roman" w:cs="Times New Roman"/>
          <w:sz w:val="22"/>
          <w:szCs w:val="22"/>
        </w:rPr>
        <w:t>Random mutation rate of 0.01</w:t>
      </w:r>
    </w:p>
    <w:p w:rsidR="00572EA4" w:rsidRPr="00E871DC" w:rsidRDefault="00155591" w:rsidP="00E871DC">
      <w:pPr>
        <w:pStyle w:val="ListParagraph"/>
        <w:numPr>
          <w:ilvl w:val="0"/>
          <w:numId w:val="4"/>
        </w:numPr>
        <w:jc w:val="both"/>
        <w:rPr>
          <w:rFonts w:ascii="Times New Roman" w:hAnsi="Times New Roman" w:cs="Times New Roman"/>
          <w:sz w:val="22"/>
          <w:szCs w:val="22"/>
        </w:rPr>
      </w:pPr>
      <w:r w:rsidRPr="00E871DC">
        <w:rPr>
          <w:rFonts w:ascii="Times New Roman" w:hAnsi="Times New Roman" w:cs="Times New Roman"/>
          <w:sz w:val="22"/>
          <w:szCs w:val="22"/>
        </w:rPr>
        <w:t xml:space="preserve">Breed the top 10 individuals </w:t>
      </w:r>
    </w:p>
    <w:p w:rsidR="003C7340" w:rsidRPr="00E871DC" w:rsidRDefault="00155591" w:rsidP="00E871DC">
      <w:pPr>
        <w:pStyle w:val="ListParagraph"/>
        <w:numPr>
          <w:ilvl w:val="0"/>
          <w:numId w:val="4"/>
        </w:numPr>
        <w:jc w:val="both"/>
        <w:rPr>
          <w:rFonts w:ascii="Times New Roman" w:hAnsi="Times New Roman" w:cs="Times New Roman"/>
          <w:sz w:val="22"/>
          <w:szCs w:val="22"/>
        </w:rPr>
      </w:pPr>
      <w:r w:rsidRPr="00E871DC">
        <w:rPr>
          <w:rFonts w:ascii="Times New Roman" w:hAnsi="Times New Roman" w:cs="Times New Roman"/>
          <w:sz w:val="22"/>
          <w:szCs w:val="22"/>
        </w:rPr>
        <w:t>Retain the top 10 individual in the next population</w:t>
      </w:r>
    </w:p>
    <w:p w:rsidR="00572EA4" w:rsidRPr="0031052C" w:rsidRDefault="00572EA4" w:rsidP="0031052C">
      <w:pPr>
        <w:jc w:val="both"/>
        <w:rPr>
          <w:rFonts w:ascii="Times New Roman" w:hAnsi="Times New Roman" w:cs="Times New Roman"/>
          <w:i/>
          <w:sz w:val="22"/>
          <w:szCs w:val="22"/>
        </w:rPr>
      </w:pPr>
      <w:r w:rsidRPr="0031052C">
        <w:rPr>
          <w:rFonts w:ascii="Times New Roman" w:hAnsi="Times New Roman" w:cs="Times New Roman"/>
          <w:i/>
          <w:sz w:val="22"/>
          <w:szCs w:val="22"/>
        </w:rPr>
        <w:t>X2K Pipeline Parameters:</w:t>
      </w:r>
    </w:p>
    <w:p w:rsidR="00085349" w:rsidRPr="009A30FA" w:rsidRDefault="009A30FA" w:rsidP="0031052C">
      <w:pPr>
        <w:pStyle w:val="ListParagraph"/>
        <w:numPr>
          <w:ilvl w:val="0"/>
          <w:numId w:val="1"/>
        </w:numPr>
        <w:jc w:val="both"/>
        <w:rPr>
          <w:rFonts w:ascii="Times New Roman" w:hAnsi="Times New Roman" w:cs="Times New Roman"/>
          <w:b/>
          <w:sz w:val="22"/>
          <w:szCs w:val="22"/>
        </w:rPr>
      </w:pPr>
      <w:r w:rsidRPr="009A30FA">
        <w:rPr>
          <w:rFonts w:ascii="Times New Roman" w:hAnsi="Times New Roman" w:cs="Times New Roman"/>
          <w:b/>
          <w:sz w:val="22"/>
          <w:szCs w:val="22"/>
        </w:rPr>
        <w:t xml:space="preserve">[1] </w:t>
      </w:r>
      <w:r w:rsidR="00085349" w:rsidRPr="009A30FA">
        <w:rPr>
          <w:rFonts w:ascii="Times New Roman" w:hAnsi="Times New Roman" w:cs="Times New Roman"/>
          <w:b/>
          <w:sz w:val="22"/>
          <w:szCs w:val="22"/>
        </w:rPr>
        <w:t xml:space="preserve">TF-enrichment </w:t>
      </w:r>
    </w:p>
    <w:p w:rsidR="00085349" w:rsidRDefault="00085349" w:rsidP="0031052C">
      <w:pPr>
        <w:pStyle w:val="ListParagraph"/>
        <w:numPr>
          <w:ilvl w:val="1"/>
          <w:numId w:val="1"/>
        </w:numPr>
        <w:jc w:val="both"/>
        <w:rPr>
          <w:rFonts w:ascii="Times New Roman" w:hAnsi="Times New Roman" w:cs="Times New Roman"/>
          <w:sz w:val="22"/>
          <w:szCs w:val="22"/>
        </w:rPr>
      </w:pPr>
      <w:r w:rsidRPr="009A30FA">
        <w:rPr>
          <w:rFonts w:ascii="Times New Roman" w:hAnsi="Times New Roman" w:cs="Times New Roman"/>
          <w:b/>
          <w:i/>
          <w:sz w:val="22"/>
          <w:szCs w:val="22"/>
        </w:rPr>
        <w:t xml:space="preserve">TF </w:t>
      </w:r>
      <w:r w:rsidR="002277B9" w:rsidRPr="009A30FA">
        <w:rPr>
          <w:rFonts w:ascii="Times New Roman" w:hAnsi="Times New Roman" w:cs="Times New Roman"/>
          <w:b/>
          <w:i/>
          <w:sz w:val="22"/>
          <w:szCs w:val="22"/>
        </w:rPr>
        <w:t>Sort</w:t>
      </w:r>
      <w:r>
        <w:rPr>
          <w:rFonts w:ascii="Times New Roman" w:hAnsi="Times New Roman" w:cs="Times New Roman"/>
          <w:sz w:val="22"/>
          <w:szCs w:val="22"/>
        </w:rPr>
        <w:t xml:space="preserve">: </w:t>
      </w:r>
      <w:r w:rsidR="002277B9">
        <w:rPr>
          <w:rFonts w:ascii="Times New Roman" w:hAnsi="Times New Roman" w:cs="Times New Roman"/>
          <w:sz w:val="22"/>
          <w:szCs w:val="22"/>
        </w:rPr>
        <w:t>Three</w:t>
      </w:r>
      <w:r>
        <w:rPr>
          <w:rFonts w:ascii="Times New Roman" w:hAnsi="Times New Roman" w:cs="Times New Roman"/>
          <w:sz w:val="22"/>
          <w:szCs w:val="22"/>
        </w:rPr>
        <w:t xml:space="preserve"> mutually-exclusive sort methods</w:t>
      </w:r>
      <w:r w:rsidR="002277B9">
        <w:rPr>
          <w:rFonts w:ascii="Times New Roman" w:hAnsi="Times New Roman" w:cs="Times New Roman"/>
          <w:sz w:val="22"/>
          <w:szCs w:val="22"/>
        </w:rPr>
        <w:t xml:space="preserve"> could be used to sort significantly enriched TFs, including, </w:t>
      </w:r>
      <w:r w:rsidR="002277B9" w:rsidRPr="00357342">
        <w:rPr>
          <w:rFonts w:ascii="Times New Roman" w:hAnsi="Times New Roman" w:cs="Times New Roman"/>
          <w:sz w:val="22"/>
          <w:szCs w:val="22"/>
        </w:rPr>
        <w:t>1)</w:t>
      </w:r>
      <w:r w:rsidR="002277B9" w:rsidRPr="002277B9">
        <w:rPr>
          <w:rFonts w:ascii="Times New Roman" w:hAnsi="Times New Roman" w:cs="Times New Roman"/>
          <w:i/>
          <w:sz w:val="22"/>
          <w:szCs w:val="22"/>
        </w:rPr>
        <w:t xml:space="preserve"> P-value</w:t>
      </w:r>
      <w:r w:rsidR="002277B9">
        <w:rPr>
          <w:rFonts w:ascii="Times New Roman" w:hAnsi="Times New Roman" w:cs="Times New Roman"/>
          <w:sz w:val="22"/>
          <w:szCs w:val="22"/>
        </w:rPr>
        <w:t xml:space="preserve">: sort by raw p-value from Fisher’s exact test, 2) </w:t>
      </w:r>
      <w:r w:rsidR="002277B9" w:rsidRPr="002277B9">
        <w:rPr>
          <w:rFonts w:ascii="Times New Roman" w:hAnsi="Times New Roman" w:cs="Times New Roman"/>
          <w:i/>
          <w:sz w:val="22"/>
          <w:szCs w:val="22"/>
        </w:rPr>
        <w:t>Rank</w:t>
      </w:r>
      <w:r w:rsidR="002277B9">
        <w:rPr>
          <w:rFonts w:ascii="Times New Roman" w:hAnsi="Times New Roman" w:cs="Times New Roman"/>
          <w:sz w:val="22"/>
          <w:szCs w:val="22"/>
        </w:rPr>
        <w:t xml:space="preserve">: the rank by p-value minus the standard deviation, 3) </w:t>
      </w:r>
      <w:r w:rsidR="002277B9" w:rsidRPr="002277B9">
        <w:rPr>
          <w:rFonts w:ascii="Times New Roman" w:hAnsi="Times New Roman" w:cs="Times New Roman"/>
          <w:i/>
          <w:sz w:val="22"/>
          <w:szCs w:val="22"/>
        </w:rPr>
        <w:t>Odds ratio</w:t>
      </w:r>
      <w:r w:rsidR="002277B9">
        <w:rPr>
          <w:rFonts w:ascii="Times New Roman" w:hAnsi="Times New Roman" w:cs="Times New Roman"/>
          <w:sz w:val="22"/>
          <w:szCs w:val="22"/>
        </w:rPr>
        <w:t>: log(p-val</w:t>
      </w:r>
      <w:r w:rsidR="00357342">
        <w:rPr>
          <w:rFonts w:ascii="Times New Roman" w:hAnsi="Times New Roman" w:cs="Times New Roman"/>
          <w:sz w:val="22"/>
          <w:szCs w:val="22"/>
        </w:rPr>
        <w:t>ue</w:t>
      </w:r>
      <w:r w:rsidR="002277B9">
        <w:rPr>
          <w:rFonts w:ascii="Times New Roman" w:hAnsi="Times New Roman" w:cs="Times New Roman"/>
          <w:sz w:val="22"/>
          <w:szCs w:val="22"/>
        </w:rPr>
        <w:t>)</w:t>
      </w:r>
      <w:r w:rsidR="00357342">
        <w:rPr>
          <w:rFonts w:ascii="Times New Roman" w:hAnsi="Times New Roman" w:cs="Times New Roman"/>
          <w:sz w:val="22"/>
          <w:szCs w:val="22"/>
        </w:rPr>
        <w:t xml:space="preserve"> x (observed overlap/the expected overlap = Odds Ratio)</w:t>
      </w:r>
      <w:r w:rsidR="00787310">
        <w:rPr>
          <w:rFonts w:ascii="Times New Roman" w:hAnsi="Times New Roman" w:cs="Times New Roman"/>
          <w:sz w:val="22"/>
          <w:szCs w:val="22"/>
        </w:rPr>
        <w:t xml:space="preserve">, 4) </w:t>
      </w:r>
      <w:r w:rsidR="00787310" w:rsidRPr="00625AA4">
        <w:rPr>
          <w:rFonts w:ascii="Times New Roman" w:hAnsi="Times New Roman" w:cs="Times New Roman"/>
          <w:i/>
          <w:sz w:val="22"/>
          <w:szCs w:val="22"/>
        </w:rPr>
        <w:t>Combined Score</w:t>
      </w:r>
      <w:r w:rsidR="00787310">
        <w:rPr>
          <w:rFonts w:ascii="Times New Roman" w:hAnsi="Times New Roman" w:cs="Times New Roman"/>
          <w:sz w:val="22"/>
          <w:szCs w:val="22"/>
        </w:rPr>
        <w:t xml:space="preserve">: </w:t>
      </w:r>
      <w:r w:rsidR="00052F93">
        <w:rPr>
          <w:rFonts w:ascii="Times New Roman" w:hAnsi="Times New Roman" w:cs="Times New Roman"/>
          <w:sz w:val="22"/>
          <w:szCs w:val="22"/>
        </w:rPr>
        <w:t>log(p-value) x z-score</w:t>
      </w:r>
      <w:r w:rsidR="00625AA4">
        <w:rPr>
          <w:rFonts w:ascii="Times New Roman" w:hAnsi="Times New Roman" w:cs="Times New Roman"/>
          <w:sz w:val="22"/>
          <w:szCs w:val="22"/>
        </w:rPr>
        <w:t>.</w:t>
      </w:r>
    </w:p>
    <w:p w:rsidR="00EF1DAD" w:rsidRDefault="00085349" w:rsidP="0031052C">
      <w:pPr>
        <w:pStyle w:val="ListParagraph"/>
        <w:numPr>
          <w:ilvl w:val="1"/>
          <w:numId w:val="1"/>
        </w:numPr>
        <w:jc w:val="both"/>
        <w:rPr>
          <w:rFonts w:ascii="Times New Roman" w:hAnsi="Times New Roman" w:cs="Times New Roman"/>
          <w:sz w:val="22"/>
          <w:szCs w:val="22"/>
        </w:rPr>
      </w:pPr>
      <w:r w:rsidRPr="009A30FA">
        <w:rPr>
          <w:rFonts w:ascii="Times New Roman" w:hAnsi="Times New Roman" w:cs="Times New Roman"/>
          <w:b/>
          <w:i/>
          <w:sz w:val="22"/>
          <w:szCs w:val="22"/>
        </w:rPr>
        <w:t xml:space="preserve">TF </w:t>
      </w:r>
      <w:r w:rsidR="002277B9" w:rsidRPr="009A30FA">
        <w:rPr>
          <w:rFonts w:ascii="Times New Roman" w:hAnsi="Times New Roman" w:cs="Times New Roman"/>
          <w:b/>
          <w:i/>
          <w:sz w:val="22"/>
          <w:szCs w:val="22"/>
        </w:rPr>
        <w:t>Databases</w:t>
      </w:r>
      <w:r>
        <w:rPr>
          <w:rFonts w:ascii="Times New Roman" w:hAnsi="Times New Roman" w:cs="Times New Roman"/>
          <w:sz w:val="22"/>
          <w:szCs w:val="22"/>
        </w:rPr>
        <w:t xml:space="preserve">: </w:t>
      </w:r>
      <w:r w:rsidR="009A30FA">
        <w:rPr>
          <w:rFonts w:ascii="Times New Roman" w:hAnsi="Times New Roman" w:cs="Times New Roman"/>
          <w:sz w:val="22"/>
          <w:szCs w:val="22"/>
        </w:rPr>
        <w:t xml:space="preserve">8 non-mutually exclusive TF databases were available, including </w:t>
      </w:r>
      <w:proofErr w:type="spellStart"/>
      <w:r w:rsidR="00EF1DAD" w:rsidRPr="00572EA4">
        <w:rPr>
          <w:rFonts w:ascii="Times New Roman" w:hAnsi="Times New Roman" w:cs="Times New Roman"/>
          <w:sz w:val="22"/>
          <w:szCs w:val="22"/>
        </w:rPr>
        <w:t>ChEA</w:t>
      </w:r>
      <w:proofErr w:type="spellEnd"/>
      <w:r w:rsidR="00EF1DAD" w:rsidRPr="00572EA4">
        <w:rPr>
          <w:rFonts w:ascii="Times New Roman" w:hAnsi="Times New Roman" w:cs="Times New Roman"/>
          <w:sz w:val="22"/>
          <w:szCs w:val="22"/>
        </w:rPr>
        <w:t xml:space="preserve"> 2016, ARCHS4 human, ARCHS4 mouse, ENCODE 2016, </w:t>
      </w:r>
      <w:proofErr w:type="spellStart"/>
      <w:r w:rsidR="00EF1DAD" w:rsidRPr="00572EA4">
        <w:rPr>
          <w:rFonts w:ascii="Times New Roman" w:hAnsi="Times New Roman" w:cs="Times New Roman"/>
          <w:sz w:val="22"/>
          <w:szCs w:val="22"/>
        </w:rPr>
        <w:t>huMAP</w:t>
      </w:r>
      <w:proofErr w:type="spellEnd"/>
      <w:r w:rsidR="00EF1DAD" w:rsidRPr="00572EA4">
        <w:rPr>
          <w:rFonts w:ascii="Times New Roman" w:hAnsi="Times New Roman" w:cs="Times New Roman"/>
          <w:sz w:val="22"/>
          <w:szCs w:val="22"/>
        </w:rPr>
        <w:t xml:space="preserve">, </w:t>
      </w:r>
      <w:proofErr w:type="spellStart"/>
      <w:r w:rsidR="00EF1DAD" w:rsidRPr="00572EA4">
        <w:rPr>
          <w:rFonts w:ascii="Times New Roman" w:hAnsi="Times New Roman" w:cs="Times New Roman"/>
          <w:sz w:val="22"/>
          <w:szCs w:val="22"/>
        </w:rPr>
        <w:t>BioGRID</w:t>
      </w:r>
      <w:proofErr w:type="spellEnd"/>
      <w:r w:rsidR="00EF1DAD" w:rsidRPr="00572EA4">
        <w:rPr>
          <w:rFonts w:ascii="Times New Roman" w:hAnsi="Times New Roman" w:cs="Times New Roman"/>
          <w:sz w:val="22"/>
          <w:szCs w:val="22"/>
        </w:rPr>
        <w:t>, JASPAR-TRANSFAC, and CREEDS</w:t>
      </w:r>
      <w:r w:rsidR="00625AA4">
        <w:rPr>
          <w:rFonts w:ascii="Times New Roman" w:hAnsi="Times New Roman" w:cs="Times New Roman"/>
          <w:sz w:val="22"/>
          <w:szCs w:val="22"/>
        </w:rPr>
        <w:t xml:space="preserve"> </w:t>
      </w:r>
      <w:r w:rsidR="0031052C">
        <w:rPr>
          <w:rFonts w:ascii="Times New Roman" w:hAnsi="Times New Roman" w:cs="Times New Roman"/>
          <w:sz w:val="22"/>
          <w:szCs w:val="22"/>
        </w:rPr>
        <w:t>()</w:t>
      </w:r>
    </w:p>
    <w:p w:rsidR="00625AA4" w:rsidRPr="00625AA4" w:rsidRDefault="00625AA4" w:rsidP="0031052C">
      <w:pPr>
        <w:pStyle w:val="ListParagraph"/>
        <w:numPr>
          <w:ilvl w:val="1"/>
          <w:numId w:val="1"/>
        </w:numPr>
        <w:jc w:val="both"/>
        <w:rPr>
          <w:rFonts w:ascii="Times New Roman" w:hAnsi="Times New Roman" w:cs="Times New Roman"/>
          <w:sz w:val="22"/>
          <w:szCs w:val="22"/>
        </w:rPr>
      </w:pPr>
      <w:r>
        <w:rPr>
          <w:rFonts w:ascii="Times New Roman" w:hAnsi="Times New Roman" w:cs="Times New Roman"/>
          <w:b/>
          <w:i/>
          <w:sz w:val="22"/>
          <w:szCs w:val="22"/>
        </w:rPr>
        <w:t>TF Species:</w:t>
      </w:r>
      <w:r>
        <w:rPr>
          <w:rFonts w:ascii="Times New Roman" w:hAnsi="Times New Roman" w:cs="Times New Roman"/>
          <w:b/>
          <w:sz w:val="22"/>
          <w:szCs w:val="22"/>
        </w:rPr>
        <w:t xml:space="preserve"> </w:t>
      </w:r>
      <w:r>
        <w:rPr>
          <w:rFonts w:ascii="Times New Roman" w:hAnsi="Times New Roman" w:cs="Times New Roman"/>
          <w:sz w:val="22"/>
          <w:szCs w:val="22"/>
        </w:rPr>
        <w:t>Three mutually-exclusive options to include different subsets of the TF Databases</w:t>
      </w:r>
      <w:r>
        <w:rPr>
          <w:rFonts w:ascii="Times New Roman" w:hAnsi="Times New Roman" w:cs="Times New Roman"/>
          <w:sz w:val="22"/>
          <w:szCs w:val="22"/>
        </w:rPr>
        <w:t xml:space="preserve"> by species, including 1) human, 2) mouse, 3) both.</w:t>
      </w:r>
    </w:p>
    <w:p w:rsidR="00625AA4" w:rsidRPr="007A6467" w:rsidRDefault="00041DA4" w:rsidP="007A6467">
      <w:pPr>
        <w:pStyle w:val="ListParagraph"/>
        <w:numPr>
          <w:ilvl w:val="1"/>
          <w:numId w:val="1"/>
        </w:numPr>
        <w:jc w:val="both"/>
        <w:rPr>
          <w:rFonts w:ascii="Times New Roman" w:hAnsi="Times New Roman" w:cs="Times New Roman"/>
          <w:sz w:val="22"/>
          <w:szCs w:val="22"/>
        </w:rPr>
      </w:pPr>
      <w:r>
        <w:rPr>
          <w:rFonts w:ascii="Times New Roman" w:hAnsi="Times New Roman" w:cs="Times New Roman"/>
          <w:b/>
          <w:i/>
          <w:sz w:val="22"/>
          <w:szCs w:val="22"/>
        </w:rPr>
        <w:t>Top TFs</w:t>
      </w:r>
      <w:r w:rsidRPr="00041DA4">
        <w:rPr>
          <w:rFonts w:ascii="Times New Roman" w:hAnsi="Times New Roman" w:cs="Times New Roman"/>
          <w:sz w:val="22"/>
          <w:szCs w:val="22"/>
        </w:rPr>
        <w:t>:</w:t>
      </w:r>
      <w:r>
        <w:rPr>
          <w:rFonts w:ascii="Times New Roman" w:hAnsi="Times New Roman" w:cs="Times New Roman"/>
          <w:sz w:val="22"/>
          <w:szCs w:val="22"/>
        </w:rPr>
        <w:t xml:space="preserve"> Three mutually exclusive options for selection the number of top-enriched TFs to be used in the PPI-construction step</w:t>
      </w:r>
      <w:r w:rsidR="007A6467">
        <w:rPr>
          <w:rFonts w:ascii="Times New Roman" w:hAnsi="Times New Roman" w:cs="Times New Roman"/>
          <w:sz w:val="22"/>
          <w:szCs w:val="22"/>
        </w:rPr>
        <w:t xml:space="preserve"> (</w:t>
      </w:r>
      <w:r w:rsidR="007A6467">
        <w:rPr>
          <w:rFonts w:ascii="Times New Roman" w:hAnsi="Times New Roman" w:cs="Times New Roman"/>
          <w:sz w:val="22"/>
          <w:szCs w:val="22"/>
        </w:rPr>
        <w:t>5, 1</w:t>
      </w:r>
      <w:r w:rsidR="007A6467">
        <w:rPr>
          <w:rFonts w:ascii="Times New Roman" w:hAnsi="Times New Roman" w:cs="Times New Roman"/>
          <w:sz w:val="22"/>
          <w:szCs w:val="22"/>
        </w:rPr>
        <w:t>0 or</w:t>
      </w:r>
      <w:r w:rsidR="007A6467">
        <w:rPr>
          <w:rFonts w:ascii="Times New Roman" w:hAnsi="Times New Roman" w:cs="Times New Roman"/>
          <w:sz w:val="22"/>
          <w:szCs w:val="22"/>
        </w:rPr>
        <w:t xml:space="preserve"> 20</w:t>
      </w:r>
      <w:r w:rsidR="007A6467">
        <w:rPr>
          <w:rFonts w:ascii="Times New Roman" w:hAnsi="Times New Roman" w:cs="Times New Roman"/>
          <w:sz w:val="22"/>
          <w:szCs w:val="22"/>
        </w:rPr>
        <w:t>)</w:t>
      </w:r>
      <w:r>
        <w:rPr>
          <w:rFonts w:ascii="Times New Roman" w:hAnsi="Times New Roman" w:cs="Times New Roman"/>
          <w:sz w:val="22"/>
          <w:szCs w:val="22"/>
        </w:rPr>
        <w:t>.</w:t>
      </w:r>
      <w:bookmarkStart w:id="0" w:name="_GoBack"/>
      <w:bookmarkEnd w:id="0"/>
    </w:p>
    <w:p w:rsidR="009A30FA" w:rsidRPr="009A30FA" w:rsidRDefault="00EF1DAD" w:rsidP="0031052C">
      <w:pPr>
        <w:pStyle w:val="ListParagraph"/>
        <w:numPr>
          <w:ilvl w:val="0"/>
          <w:numId w:val="1"/>
        </w:numPr>
        <w:jc w:val="both"/>
        <w:rPr>
          <w:rFonts w:ascii="Times New Roman" w:hAnsi="Times New Roman" w:cs="Times New Roman"/>
          <w:b/>
          <w:sz w:val="22"/>
          <w:szCs w:val="22"/>
        </w:rPr>
      </w:pPr>
      <w:r w:rsidRPr="009A30FA">
        <w:rPr>
          <w:rFonts w:ascii="Times New Roman" w:hAnsi="Times New Roman" w:cs="Times New Roman"/>
          <w:b/>
          <w:sz w:val="22"/>
          <w:szCs w:val="22"/>
        </w:rPr>
        <w:t xml:space="preserve">[2] </w:t>
      </w:r>
      <w:r w:rsidR="009A30FA" w:rsidRPr="009A30FA">
        <w:rPr>
          <w:rFonts w:ascii="Times New Roman" w:hAnsi="Times New Roman" w:cs="Times New Roman"/>
          <w:b/>
          <w:sz w:val="22"/>
          <w:szCs w:val="22"/>
        </w:rPr>
        <w:t>PPI-construction</w:t>
      </w:r>
      <w:r w:rsidRPr="009A30FA">
        <w:rPr>
          <w:rFonts w:ascii="Times New Roman" w:hAnsi="Times New Roman" w:cs="Times New Roman"/>
          <w:b/>
          <w:sz w:val="22"/>
          <w:szCs w:val="22"/>
        </w:rPr>
        <w:t>:</w:t>
      </w:r>
    </w:p>
    <w:p w:rsidR="00EF1DAD" w:rsidRPr="00704E35" w:rsidRDefault="009A30FA" w:rsidP="0031052C">
      <w:pPr>
        <w:pStyle w:val="ListParagraph"/>
        <w:numPr>
          <w:ilvl w:val="1"/>
          <w:numId w:val="1"/>
        </w:numPr>
        <w:jc w:val="both"/>
        <w:rPr>
          <w:rFonts w:ascii="Times New Roman" w:hAnsi="Times New Roman" w:cs="Times New Roman"/>
          <w:sz w:val="22"/>
          <w:szCs w:val="22"/>
        </w:rPr>
      </w:pPr>
      <w:r w:rsidRPr="00704E35">
        <w:rPr>
          <w:rFonts w:ascii="Times New Roman" w:hAnsi="Times New Roman" w:cs="Times New Roman"/>
          <w:b/>
          <w:i/>
          <w:sz w:val="22"/>
          <w:szCs w:val="22"/>
        </w:rPr>
        <w:lastRenderedPageBreak/>
        <w:t>PPI Databases</w:t>
      </w:r>
      <w:r w:rsidR="00EF1DAD" w:rsidRPr="00704E35">
        <w:rPr>
          <w:rFonts w:ascii="Times New Roman" w:hAnsi="Times New Roman" w:cs="Times New Roman"/>
          <w:sz w:val="22"/>
          <w:szCs w:val="22"/>
        </w:rPr>
        <w:t xml:space="preserve">: </w:t>
      </w:r>
      <w:r w:rsidR="00704E35" w:rsidRPr="00704E35">
        <w:rPr>
          <w:rFonts w:ascii="Times New Roman" w:hAnsi="Times New Roman" w:cs="Times New Roman"/>
          <w:sz w:val="22"/>
          <w:szCs w:val="22"/>
        </w:rPr>
        <w:t>Eight</w:t>
      </w:r>
      <w:r w:rsidR="00E57A97" w:rsidRPr="00704E35">
        <w:rPr>
          <w:rFonts w:ascii="Times New Roman" w:hAnsi="Times New Roman" w:cs="Times New Roman"/>
          <w:sz w:val="22"/>
          <w:szCs w:val="22"/>
        </w:rPr>
        <w:t xml:space="preserve"> non-mutually </w:t>
      </w:r>
      <w:r w:rsidR="00F727D3" w:rsidRPr="00704E35">
        <w:rPr>
          <w:rFonts w:ascii="Times New Roman" w:hAnsi="Times New Roman" w:cs="Times New Roman"/>
          <w:sz w:val="22"/>
          <w:szCs w:val="22"/>
        </w:rPr>
        <w:t>exclusive</w:t>
      </w:r>
      <w:r w:rsidR="00E57A97" w:rsidRPr="00704E35">
        <w:rPr>
          <w:rFonts w:ascii="Times New Roman" w:hAnsi="Times New Roman" w:cs="Times New Roman"/>
          <w:sz w:val="22"/>
          <w:szCs w:val="22"/>
        </w:rPr>
        <w:t xml:space="preserve"> PPI databases were availabl</w:t>
      </w:r>
      <w:r w:rsidR="00704E35" w:rsidRPr="00704E35">
        <w:rPr>
          <w:rFonts w:ascii="Times New Roman" w:hAnsi="Times New Roman" w:cs="Times New Roman"/>
          <w:sz w:val="22"/>
          <w:szCs w:val="22"/>
        </w:rPr>
        <w:t>e, including</w:t>
      </w:r>
      <w:r w:rsidR="00704E35">
        <w:rPr>
          <w:rFonts w:ascii="Times New Roman" w:hAnsi="Times New Roman" w:cs="Times New Roman"/>
          <w:sz w:val="22"/>
          <w:szCs w:val="22"/>
        </w:rPr>
        <w:t xml:space="preserve"> BIND, BIOCARTA, BIOGRID, DIP, FIGEYS, HPRD, INNATEDB, INTACT, KEGG, MINT, MIPS, MURPHY, PDZBASE, PPID, PREDICEDPPI, SNAVI, STELZL, VIDAL, and HUMAP</w:t>
      </w:r>
      <w:r w:rsidR="009927E6" w:rsidRPr="00704E35">
        <w:rPr>
          <w:rFonts w:ascii="Times New Roman" w:hAnsi="Times New Roman" w:cs="Times New Roman"/>
          <w:sz w:val="22"/>
          <w:szCs w:val="22"/>
        </w:rPr>
        <w:t xml:space="preserve"> (</w:t>
      </w:r>
      <w:r w:rsidR="009927E6" w:rsidRPr="00704E35">
        <w:rPr>
          <w:rFonts w:ascii="Times New Roman" w:hAnsi="Times New Roman" w:cs="Times New Roman"/>
          <w:sz w:val="22"/>
          <w:szCs w:val="22"/>
          <w:highlight w:val="yellow"/>
        </w:rPr>
        <w:t>REFERENCES</w:t>
      </w:r>
      <w:r w:rsidR="009927E6" w:rsidRPr="00704E35">
        <w:rPr>
          <w:rFonts w:ascii="Times New Roman" w:hAnsi="Times New Roman" w:cs="Times New Roman"/>
          <w:sz w:val="22"/>
          <w:szCs w:val="22"/>
        </w:rPr>
        <w:t>)</w:t>
      </w:r>
      <w:r w:rsidR="00EF1DAD" w:rsidRPr="00704E35">
        <w:rPr>
          <w:rFonts w:ascii="Times New Roman" w:hAnsi="Times New Roman" w:cs="Times New Roman"/>
          <w:sz w:val="22"/>
          <w:szCs w:val="22"/>
        </w:rPr>
        <w:t>.</w:t>
      </w:r>
    </w:p>
    <w:p w:rsidR="00041DA4" w:rsidRPr="00EF1DAD" w:rsidRDefault="00041DA4" w:rsidP="0031052C">
      <w:pPr>
        <w:pStyle w:val="ListParagraph"/>
        <w:numPr>
          <w:ilvl w:val="1"/>
          <w:numId w:val="1"/>
        </w:numPr>
        <w:jc w:val="both"/>
        <w:rPr>
          <w:rFonts w:ascii="Times New Roman" w:hAnsi="Times New Roman" w:cs="Times New Roman"/>
          <w:sz w:val="22"/>
          <w:szCs w:val="22"/>
        </w:rPr>
      </w:pPr>
      <w:r>
        <w:rPr>
          <w:rFonts w:ascii="Times New Roman" w:hAnsi="Times New Roman" w:cs="Times New Roman"/>
          <w:b/>
          <w:i/>
          <w:sz w:val="22"/>
          <w:szCs w:val="22"/>
        </w:rPr>
        <w:t>PPI Path Length</w:t>
      </w:r>
      <w:r w:rsidRPr="00041DA4">
        <w:rPr>
          <w:rFonts w:ascii="Times New Roman" w:hAnsi="Times New Roman" w:cs="Times New Roman"/>
          <w:sz w:val="22"/>
          <w:szCs w:val="22"/>
        </w:rPr>
        <w:t>:</w:t>
      </w:r>
      <w:r w:rsidR="00704E35">
        <w:rPr>
          <w:rFonts w:ascii="Times New Roman" w:hAnsi="Times New Roman" w:cs="Times New Roman"/>
          <w:sz w:val="22"/>
          <w:szCs w:val="22"/>
        </w:rPr>
        <w:t xml:space="preserve"> </w:t>
      </w:r>
      <w:r w:rsidR="007A6467">
        <w:rPr>
          <w:rFonts w:ascii="Times New Roman" w:hAnsi="Times New Roman" w:cs="Times New Roman"/>
          <w:sz w:val="22"/>
          <w:szCs w:val="22"/>
        </w:rPr>
        <w:t>Two</w:t>
      </w:r>
      <w:r w:rsidR="00704E35">
        <w:rPr>
          <w:rFonts w:ascii="Times New Roman" w:hAnsi="Times New Roman" w:cs="Times New Roman"/>
          <w:sz w:val="22"/>
          <w:szCs w:val="22"/>
        </w:rPr>
        <w:t xml:space="preserve"> mutually exclusive options for the</w:t>
      </w:r>
      <w:r>
        <w:rPr>
          <w:rFonts w:ascii="Times New Roman" w:hAnsi="Times New Roman" w:cs="Times New Roman"/>
          <w:sz w:val="22"/>
          <w:szCs w:val="22"/>
        </w:rPr>
        <w:t xml:space="preserve"> number of nodes from the TF-input by which to extend the PPI network</w:t>
      </w:r>
      <w:r w:rsidR="00704E35">
        <w:rPr>
          <w:rFonts w:ascii="Times New Roman" w:hAnsi="Times New Roman" w:cs="Times New Roman"/>
          <w:sz w:val="22"/>
          <w:szCs w:val="22"/>
        </w:rPr>
        <w:t xml:space="preserve"> (</w:t>
      </w:r>
      <w:r w:rsidR="007A6467">
        <w:rPr>
          <w:rFonts w:ascii="Times New Roman" w:hAnsi="Times New Roman" w:cs="Times New Roman"/>
          <w:sz w:val="22"/>
          <w:szCs w:val="22"/>
        </w:rPr>
        <w:t>1 or 2</w:t>
      </w:r>
      <w:r w:rsidR="00704E35">
        <w:rPr>
          <w:rFonts w:ascii="Times New Roman" w:hAnsi="Times New Roman" w:cs="Times New Roman"/>
          <w:sz w:val="22"/>
          <w:szCs w:val="22"/>
        </w:rPr>
        <w:t>)</w:t>
      </w:r>
      <w:r>
        <w:rPr>
          <w:rFonts w:ascii="Times New Roman" w:hAnsi="Times New Roman" w:cs="Times New Roman"/>
          <w:sz w:val="22"/>
          <w:szCs w:val="22"/>
        </w:rPr>
        <w:t>.</w:t>
      </w:r>
    </w:p>
    <w:p w:rsidR="009A30FA" w:rsidRPr="009A30FA" w:rsidRDefault="00EF1DAD" w:rsidP="0031052C">
      <w:pPr>
        <w:pStyle w:val="ListParagraph"/>
        <w:numPr>
          <w:ilvl w:val="0"/>
          <w:numId w:val="1"/>
        </w:numPr>
        <w:jc w:val="both"/>
        <w:rPr>
          <w:rFonts w:ascii="Times New Roman" w:hAnsi="Times New Roman" w:cs="Times New Roman"/>
          <w:b/>
          <w:sz w:val="22"/>
          <w:szCs w:val="22"/>
        </w:rPr>
      </w:pPr>
      <w:r w:rsidRPr="009A30FA">
        <w:rPr>
          <w:rFonts w:ascii="Times New Roman" w:hAnsi="Times New Roman" w:cs="Times New Roman"/>
          <w:b/>
          <w:sz w:val="22"/>
          <w:szCs w:val="22"/>
        </w:rPr>
        <w:t>[3]</w:t>
      </w:r>
      <w:r w:rsidR="009927E6">
        <w:rPr>
          <w:rFonts w:ascii="Times New Roman" w:hAnsi="Times New Roman" w:cs="Times New Roman"/>
          <w:b/>
          <w:sz w:val="22"/>
          <w:szCs w:val="22"/>
        </w:rPr>
        <w:t xml:space="preserve"> Kinase</w:t>
      </w:r>
      <w:r w:rsidR="009A30FA" w:rsidRPr="009A30FA">
        <w:rPr>
          <w:rFonts w:ascii="Times New Roman" w:hAnsi="Times New Roman" w:cs="Times New Roman"/>
          <w:b/>
          <w:sz w:val="22"/>
          <w:szCs w:val="22"/>
        </w:rPr>
        <w:t>-enrichment</w:t>
      </w:r>
      <w:r w:rsidRPr="009A30FA">
        <w:rPr>
          <w:rFonts w:ascii="Times New Roman" w:hAnsi="Times New Roman" w:cs="Times New Roman"/>
          <w:b/>
          <w:sz w:val="22"/>
          <w:szCs w:val="22"/>
        </w:rPr>
        <w:t xml:space="preserve">: </w:t>
      </w:r>
    </w:p>
    <w:p w:rsidR="00704E35" w:rsidRDefault="00D90056" w:rsidP="00704E35">
      <w:pPr>
        <w:pStyle w:val="ListParagraph"/>
        <w:numPr>
          <w:ilvl w:val="1"/>
          <w:numId w:val="1"/>
        </w:numPr>
        <w:jc w:val="both"/>
        <w:rPr>
          <w:rFonts w:ascii="Times New Roman" w:hAnsi="Times New Roman" w:cs="Times New Roman"/>
          <w:sz w:val="22"/>
          <w:szCs w:val="22"/>
        </w:rPr>
      </w:pPr>
      <w:r w:rsidRPr="00D90056">
        <w:rPr>
          <w:rFonts w:ascii="Times New Roman" w:hAnsi="Times New Roman" w:cs="Times New Roman"/>
          <w:b/>
          <w:i/>
          <w:sz w:val="22"/>
          <w:szCs w:val="22"/>
        </w:rPr>
        <w:t>Kinase Sort</w:t>
      </w:r>
      <w:r>
        <w:rPr>
          <w:rFonts w:ascii="Times New Roman" w:hAnsi="Times New Roman" w:cs="Times New Roman"/>
          <w:sz w:val="22"/>
          <w:szCs w:val="22"/>
        </w:rPr>
        <w:t xml:space="preserve">: </w:t>
      </w:r>
      <w:r w:rsidR="004773E3">
        <w:rPr>
          <w:rFonts w:ascii="Times New Roman" w:hAnsi="Times New Roman" w:cs="Times New Roman"/>
          <w:sz w:val="22"/>
          <w:szCs w:val="22"/>
        </w:rPr>
        <w:t xml:space="preserve">Three mutually-exclusive sort methods could be used to sort significantly enriched </w:t>
      </w:r>
      <w:r w:rsidR="004773E3">
        <w:rPr>
          <w:rFonts w:ascii="Times New Roman" w:hAnsi="Times New Roman" w:cs="Times New Roman"/>
          <w:sz w:val="22"/>
          <w:szCs w:val="22"/>
        </w:rPr>
        <w:t>TFs (</w:t>
      </w:r>
      <w:r w:rsidR="004773E3" w:rsidRPr="004773E3">
        <w:rPr>
          <w:rFonts w:ascii="Times New Roman" w:hAnsi="Times New Roman" w:cs="Times New Roman"/>
          <w:i/>
          <w:sz w:val="22"/>
          <w:szCs w:val="22"/>
        </w:rPr>
        <w:t>same options as TF Sort</w:t>
      </w:r>
      <w:r w:rsidR="004773E3">
        <w:rPr>
          <w:rFonts w:ascii="Times New Roman" w:hAnsi="Times New Roman" w:cs="Times New Roman"/>
          <w:sz w:val="22"/>
          <w:szCs w:val="22"/>
        </w:rPr>
        <w:t>).</w:t>
      </w:r>
    </w:p>
    <w:p w:rsidR="004773E3" w:rsidRPr="00704E35" w:rsidRDefault="004773E3" w:rsidP="00704E35">
      <w:pPr>
        <w:pStyle w:val="ListParagraph"/>
        <w:numPr>
          <w:ilvl w:val="1"/>
          <w:numId w:val="1"/>
        </w:numPr>
        <w:jc w:val="both"/>
        <w:rPr>
          <w:rFonts w:ascii="Times New Roman" w:hAnsi="Times New Roman" w:cs="Times New Roman"/>
          <w:sz w:val="22"/>
          <w:szCs w:val="22"/>
        </w:rPr>
      </w:pPr>
      <w:r w:rsidRPr="00704E35">
        <w:rPr>
          <w:rFonts w:ascii="Times New Roman" w:hAnsi="Times New Roman" w:cs="Times New Roman"/>
          <w:b/>
          <w:i/>
          <w:sz w:val="22"/>
          <w:szCs w:val="22"/>
        </w:rPr>
        <w:t xml:space="preserve">Kinase </w:t>
      </w:r>
      <w:r w:rsidR="00CB3EAB" w:rsidRPr="00704E35">
        <w:rPr>
          <w:rFonts w:ascii="Times New Roman" w:hAnsi="Times New Roman" w:cs="Times New Roman"/>
          <w:b/>
          <w:i/>
          <w:sz w:val="22"/>
          <w:szCs w:val="22"/>
        </w:rPr>
        <w:t>Data Types</w:t>
      </w:r>
      <w:r w:rsidRPr="00704E35">
        <w:rPr>
          <w:rFonts w:ascii="Times New Roman" w:hAnsi="Times New Roman" w:cs="Times New Roman"/>
          <w:sz w:val="22"/>
          <w:szCs w:val="22"/>
        </w:rPr>
        <w:t>:</w:t>
      </w:r>
      <w:r w:rsidR="00F727D3" w:rsidRPr="00704E35">
        <w:rPr>
          <w:rFonts w:ascii="Times New Roman" w:hAnsi="Times New Roman" w:cs="Times New Roman"/>
          <w:sz w:val="22"/>
          <w:szCs w:val="22"/>
        </w:rPr>
        <w:t xml:space="preserve"> </w:t>
      </w:r>
      <w:r w:rsidR="00CB3EAB" w:rsidRPr="00704E35">
        <w:rPr>
          <w:rFonts w:ascii="Times New Roman" w:hAnsi="Times New Roman" w:cs="Times New Roman"/>
          <w:sz w:val="22"/>
          <w:szCs w:val="22"/>
        </w:rPr>
        <w:t xml:space="preserve">Two different </w:t>
      </w:r>
      <w:r w:rsidR="00704E35" w:rsidRPr="00704E35">
        <w:rPr>
          <w:rFonts w:ascii="Times New Roman" w:hAnsi="Times New Roman" w:cs="Times New Roman"/>
          <w:sz w:val="22"/>
          <w:szCs w:val="22"/>
        </w:rPr>
        <w:t>types of data are available in KEA; kinase-protein interactions (KP) and phosphorylation reactions (P).</w:t>
      </w:r>
    </w:p>
    <w:p w:rsidR="004773E3" w:rsidRDefault="004773E3" w:rsidP="0031052C">
      <w:pPr>
        <w:pStyle w:val="ListParagraph"/>
        <w:numPr>
          <w:ilvl w:val="1"/>
          <w:numId w:val="1"/>
        </w:numPr>
        <w:jc w:val="both"/>
        <w:rPr>
          <w:rFonts w:ascii="Times New Roman" w:hAnsi="Times New Roman" w:cs="Times New Roman"/>
          <w:sz w:val="22"/>
          <w:szCs w:val="22"/>
        </w:rPr>
      </w:pPr>
      <w:r>
        <w:rPr>
          <w:rFonts w:ascii="Times New Roman" w:hAnsi="Times New Roman" w:cs="Times New Roman"/>
          <w:b/>
          <w:i/>
          <w:sz w:val="22"/>
          <w:szCs w:val="22"/>
        </w:rPr>
        <w:t>Top Kinases</w:t>
      </w:r>
      <w:r w:rsidRPr="004773E3">
        <w:rPr>
          <w:rFonts w:ascii="Times New Roman" w:hAnsi="Times New Roman" w:cs="Times New Roman"/>
          <w:sz w:val="22"/>
          <w:szCs w:val="22"/>
        </w:rPr>
        <w:t>:</w:t>
      </w:r>
      <w:r w:rsidR="00D7501C">
        <w:rPr>
          <w:rFonts w:ascii="Times New Roman" w:hAnsi="Times New Roman" w:cs="Times New Roman"/>
          <w:sz w:val="22"/>
          <w:szCs w:val="22"/>
        </w:rPr>
        <w:t xml:space="preserve"> The maximum number of kinases predicted by the kinase-enrichment was held</w:t>
      </w:r>
      <w:r w:rsidR="00816F2C">
        <w:rPr>
          <w:rFonts w:ascii="Times New Roman" w:hAnsi="Times New Roman" w:cs="Times New Roman"/>
          <w:sz w:val="22"/>
          <w:szCs w:val="22"/>
        </w:rPr>
        <w:t xml:space="preserve"> constant</w:t>
      </w:r>
      <w:r w:rsidR="00D7501C">
        <w:rPr>
          <w:rFonts w:ascii="Times New Roman" w:hAnsi="Times New Roman" w:cs="Times New Roman"/>
          <w:sz w:val="22"/>
          <w:szCs w:val="22"/>
        </w:rPr>
        <w:t xml:space="preserve"> at 20 </w:t>
      </w:r>
      <w:r w:rsidR="00816F2C">
        <w:rPr>
          <w:rFonts w:ascii="Times New Roman" w:hAnsi="Times New Roman" w:cs="Times New Roman"/>
          <w:sz w:val="22"/>
          <w:szCs w:val="22"/>
        </w:rPr>
        <w:t>to standardize the fitness measurements</w:t>
      </w:r>
      <w:r w:rsidR="00D7501C">
        <w:rPr>
          <w:rFonts w:ascii="Times New Roman" w:hAnsi="Times New Roman" w:cs="Times New Roman"/>
          <w:sz w:val="22"/>
          <w:szCs w:val="22"/>
        </w:rPr>
        <w:t>.</w:t>
      </w:r>
    </w:p>
    <w:p w:rsidR="00816F2C" w:rsidRPr="00816F2C" w:rsidRDefault="00816F2C" w:rsidP="00816F2C">
      <w:pPr>
        <w:pStyle w:val="ListParagraph"/>
        <w:numPr>
          <w:ilvl w:val="0"/>
          <w:numId w:val="1"/>
        </w:numPr>
        <w:jc w:val="both"/>
        <w:rPr>
          <w:rFonts w:ascii="Times New Roman" w:hAnsi="Times New Roman" w:cs="Times New Roman"/>
          <w:i/>
          <w:sz w:val="22"/>
          <w:szCs w:val="22"/>
        </w:rPr>
      </w:pPr>
      <w:r>
        <w:rPr>
          <w:rFonts w:ascii="Times New Roman" w:hAnsi="Times New Roman" w:cs="Times New Roman"/>
          <w:i/>
          <w:sz w:val="22"/>
          <w:szCs w:val="22"/>
        </w:rPr>
        <w:t xml:space="preserve">X2K </w:t>
      </w:r>
      <w:r w:rsidRPr="00572EA4">
        <w:rPr>
          <w:rFonts w:ascii="Times New Roman" w:hAnsi="Times New Roman" w:cs="Times New Roman"/>
          <w:i/>
          <w:sz w:val="22"/>
          <w:szCs w:val="22"/>
        </w:rPr>
        <w:t>V</w:t>
      </w:r>
      <w:r w:rsidRPr="00816F2C">
        <w:rPr>
          <w:rFonts w:ascii="Times New Roman" w:hAnsi="Times New Roman" w:cs="Times New Roman"/>
          <w:i/>
          <w:sz w:val="22"/>
          <w:szCs w:val="22"/>
        </w:rPr>
        <w:t>alidation</w:t>
      </w:r>
      <w:r w:rsidRPr="00816F2C">
        <w:rPr>
          <w:rFonts w:ascii="Times New Roman" w:hAnsi="Times New Roman" w:cs="Times New Roman"/>
          <w:i/>
          <w:sz w:val="22"/>
          <w:szCs w:val="22"/>
        </w:rPr>
        <w:t>:</w:t>
      </w:r>
    </w:p>
    <w:p w:rsidR="00816F2C" w:rsidRDefault="00816F2C" w:rsidP="00816F2C">
      <w:pPr>
        <w:pStyle w:val="ListParagraph"/>
        <w:numPr>
          <w:ilvl w:val="1"/>
          <w:numId w:val="1"/>
        </w:numPr>
        <w:jc w:val="both"/>
        <w:rPr>
          <w:rFonts w:ascii="Times New Roman" w:hAnsi="Times New Roman" w:cs="Times New Roman"/>
          <w:sz w:val="22"/>
          <w:szCs w:val="22"/>
        </w:rPr>
      </w:pPr>
      <w:r>
        <w:rPr>
          <w:rFonts w:ascii="Times New Roman" w:hAnsi="Times New Roman" w:cs="Times New Roman"/>
          <w:sz w:val="22"/>
          <w:szCs w:val="22"/>
        </w:rPr>
        <w:t>Databases:</w:t>
      </w:r>
    </w:p>
    <w:p w:rsidR="00816F2C" w:rsidRDefault="00816F2C" w:rsidP="00816F2C">
      <w:pPr>
        <w:pStyle w:val="ListParagraph"/>
        <w:numPr>
          <w:ilvl w:val="2"/>
          <w:numId w:val="1"/>
        </w:numPr>
        <w:jc w:val="both"/>
        <w:rPr>
          <w:rFonts w:ascii="Times New Roman" w:hAnsi="Times New Roman" w:cs="Times New Roman"/>
          <w:sz w:val="22"/>
          <w:szCs w:val="22"/>
        </w:rPr>
      </w:pPr>
      <w:r>
        <w:rPr>
          <w:rFonts w:ascii="Times New Roman" w:hAnsi="Times New Roman" w:cs="Times New Roman"/>
          <w:sz w:val="22"/>
          <w:szCs w:val="22"/>
        </w:rPr>
        <w:t>Run 1: GEO gene perturbation data</w:t>
      </w:r>
    </w:p>
    <w:p w:rsidR="00816F2C" w:rsidRDefault="00816F2C" w:rsidP="00816F2C">
      <w:pPr>
        <w:pStyle w:val="ListParagraph"/>
        <w:numPr>
          <w:ilvl w:val="2"/>
          <w:numId w:val="1"/>
        </w:numPr>
        <w:jc w:val="both"/>
        <w:rPr>
          <w:rFonts w:ascii="Times New Roman" w:hAnsi="Times New Roman" w:cs="Times New Roman"/>
          <w:sz w:val="22"/>
          <w:szCs w:val="22"/>
        </w:rPr>
      </w:pPr>
      <w:r>
        <w:rPr>
          <w:rFonts w:ascii="Times New Roman" w:hAnsi="Times New Roman" w:cs="Times New Roman"/>
          <w:sz w:val="22"/>
          <w:szCs w:val="22"/>
        </w:rPr>
        <w:t>Run 2:</w:t>
      </w:r>
      <w:r>
        <w:rPr>
          <w:rFonts w:ascii="Times New Roman" w:hAnsi="Times New Roman" w:cs="Times New Roman"/>
          <w:sz w:val="22"/>
          <w:szCs w:val="22"/>
        </w:rPr>
        <w:t xml:space="preserve"> LINCS L1000 drug perturbation data combined with </w:t>
      </w:r>
      <w:proofErr w:type="spellStart"/>
      <w:r>
        <w:rPr>
          <w:rFonts w:ascii="Times New Roman" w:hAnsi="Times New Roman" w:cs="Times New Roman"/>
          <w:sz w:val="22"/>
          <w:szCs w:val="22"/>
        </w:rPr>
        <w:t>KINOMEscan</w:t>
      </w:r>
      <w:proofErr w:type="spellEnd"/>
    </w:p>
    <w:p w:rsidR="00A124DD" w:rsidRPr="00EF1DAD" w:rsidRDefault="00816F2C" w:rsidP="001A262A">
      <w:pPr>
        <w:pStyle w:val="ListParagraph"/>
        <w:numPr>
          <w:ilvl w:val="1"/>
          <w:numId w:val="1"/>
        </w:numPr>
        <w:jc w:val="both"/>
        <w:rPr>
          <w:rFonts w:ascii="Times New Roman" w:hAnsi="Times New Roman" w:cs="Times New Roman"/>
          <w:sz w:val="22"/>
          <w:szCs w:val="22"/>
        </w:rPr>
      </w:pPr>
      <w:r w:rsidRPr="00816F2C">
        <w:rPr>
          <w:rFonts w:ascii="Times New Roman" w:hAnsi="Times New Roman" w:cs="Times New Roman"/>
          <w:sz w:val="22"/>
          <w:szCs w:val="22"/>
        </w:rPr>
        <w:t>Fitness scores of each parameter combination are defined as the % of experiments in which the known perturbed kinase was recovered, weighted by the perturbed kinase’s ranking in the significance-ordered output.</w:t>
      </w:r>
      <w:r w:rsidR="001A262A" w:rsidRPr="00EF1DAD">
        <w:rPr>
          <w:rFonts w:ascii="Times New Roman" w:hAnsi="Times New Roman" w:cs="Times New Roman"/>
          <w:sz w:val="22"/>
          <w:szCs w:val="22"/>
        </w:rPr>
        <w:t xml:space="preserve"> </w:t>
      </w:r>
    </w:p>
    <w:p w:rsidR="00200914" w:rsidRPr="00EF1DAD" w:rsidRDefault="00200914">
      <w:pPr>
        <w:rPr>
          <w:rFonts w:ascii="Times New Roman" w:hAnsi="Times New Roman" w:cs="Times New Roman"/>
          <w:sz w:val="22"/>
          <w:szCs w:val="22"/>
        </w:rPr>
      </w:pPr>
    </w:p>
    <w:p w:rsidR="00200914" w:rsidRPr="00572EA4" w:rsidRDefault="00200914">
      <w:pPr>
        <w:rPr>
          <w:rFonts w:ascii="Times New Roman" w:hAnsi="Times New Roman" w:cs="Times New Roman"/>
          <w:b/>
          <w:sz w:val="22"/>
          <w:szCs w:val="22"/>
        </w:rPr>
      </w:pPr>
      <w:r w:rsidRPr="00572EA4">
        <w:rPr>
          <w:rFonts w:ascii="Times New Roman" w:hAnsi="Times New Roman" w:cs="Times New Roman"/>
          <w:b/>
          <w:sz w:val="22"/>
          <w:szCs w:val="22"/>
        </w:rPr>
        <w:t>RESULTS</w:t>
      </w:r>
    </w:p>
    <w:p w:rsidR="00A124DD" w:rsidRDefault="00A124DD" w:rsidP="00A124DD">
      <w:pPr>
        <w:pStyle w:val="ListParagraph"/>
        <w:numPr>
          <w:ilvl w:val="0"/>
          <w:numId w:val="1"/>
        </w:numPr>
        <w:rPr>
          <w:rFonts w:ascii="Times New Roman" w:hAnsi="Times New Roman" w:cs="Times New Roman"/>
          <w:sz w:val="22"/>
          <w:szCs w:val="22"/>
        </w:rPr>
      </w:pPr>
      <w:r w:rsidRPr="00EF1DAD">
        <w:rPr>
          <w:rFonts w:ascii="Times New Roman" w:hAnsi="Times New Roman" w:cs="Times New Roman"/>
          <w:sz w:val="22"/>
          <w:szCs w:val="22"/>
        </w:rPr>
        <w:t>Run 1</w:t>
      </w:r>
    </w:p>
    <w:p w:rsidR="002A0964" w:rsidRDefault="002A0964" w:rsidP="00001D0A">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Annealed at gen n</w:t>
      </w:r>
    </w:p>
    <w:p w:rsidR="00001D0A" w:rsidRDefault="00001D0A" w:rsidP="00001D0A">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Optimal parameters</w:t>
      </w:r>
    </w:p>
    <w:p w:rsidR="00001D0A" w:rsidRDefault="00001D0A" w:rsidP="00001D0A">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Overfitting tests</w:t>
      </w:r>
    </w:p>
    <w:p w:rsidR="00001D0A" w:rsidRPr="00EF1DAD" w:rsidRDefault="00001D0A" w:rsidP="00001D0A">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ANOVA parameter results</w:t>
      </w:r>
    </w:p>
    <w:p w:rsidR="00A124DD" w:rsidRDefault="00A124DD" w:rsidP="00A124DD">
      <w:pPr>
        <w:pStyle w:val="ListParagraph"/>
        <w:numPr>
          <w:ilvl w:val="0"/>
          <w:numId w:val="1"/>
        </w:numPr>
        <w:rPr>
          <w:rFonts w:ascii="Times New Roman" w:hAnsi="Times New Roman" w:cs="Times New Roman"/>
          <w:sz w:val="22"/>
          <w:szCs w:val="22"/>
        </w:rPr>
      </w:pPr>
      <w:r w:rsidRPr="00EF1DAD">
        <w:rPr>
          <w:rFonts w:ascii="Times New Roman" w:hAnsi="Times New Roman" w:cs="Times New Roman"/>
          <w:sz w:val="22"/>
          <w:szCs w:val="22"/>
        </w:rPr>
        <w:t>Run 2</w:t>
      </w:r>
    </w:p>
    <w:p w:rsidR="002A0964" w:rsidRDefault="002A0964" w:rsidP="00001D0A">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Annealed at gen n</w:t>
      </w:r>
    </w:p>
    <w:p w:rsidR="00001D0A" w:rsidRDefault="00001D0A" w:rsidP="00001D0A">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Optimal parameters</w:t>
      </w:r>
    </w:p>
    <w:p w:rsidR="00001D0A" w:rsidRDefault="00001D0A" w:rsidP="00001D0A">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Overfitting tests</w:t>
      </w:r>
    </w:p>
    <w:p w:rsidR="00001D0A" w:rsidRPr="00EF1DAD" w:rsidRDefault="00001D0A" w:rsidP="00001D0A">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ANOVA parameter results</w:t>
      </w:r>
    </w:p>
    <w:p w:rsidR="00001D0A" w:rsidRPr="00EF1DAD" w:rsidRDefault="00001D0A" w:rsidP="00A124DD">
      <w:pPr>
        <w:pStyle w:val="ListParagraph"/>
        <w:numPr>
          <w:ilvl w:val="0"/>
          <w:numId w:val="1"/>
        </w:numPr>
        <w:rPr>
          <w:rFonts w:ascii="Times New Roman" w:hAnsi="Times New Roman" w:cs="Times New Roman"/>
          <w:sz w:val="22"/>
          <w:szCs w:val="22"/>
        </w:rPr>
      </w:pPr>
    </w:p>
    <w:p w:rsidR="00200914" w:rsidRPr="00EF1DAD" w:rsidRDefault="00200914">
      <w:pPr>
        <w:rPr>
          <w:rFonts w:ascii="Times New Roman" w:hAnsi="Times New Roman" w:cs="Times New Roman"/>
          <w:sz w:val="22"/>
          <w:szCs w:val="22"/>
        </w:rPr>
      </w:pPr>
    </w:p>
    <w:p w:rsidR="00200914" w:rsidRPr="00572EA4" w:rsidRDefault="00200914">
      <w:pPr>
        <w:rPr>
          <w:rFonts w:ascii="Times New Roman" w:hAnsi="Times New Roman" w:cs="Times New Roman"/>
          <w:b/>
          <w:sz w:val="22"/>
          <w:szCs w:val="22"/>
        </w:rPr>
      </w:pPr>
      <w:r w:rsidRPr="00572EA4">
        <w:rPr>
          <w:rFonts w:ascii="Times New Roman" w:hAnsi="Times New Roman" w:cs="Times New Roman"/>
          <w:b/>
          <w:sz w:val="22"/>
          <w:szCs w:val="22"/>
        </w:rPr>
        <w:t>DISCUSSION</w:t>
      </w:r>
    </w:p>
    <w:p w:rsidR="00A124DD" w:rsidRDefault="00001D0A" w:rsidP="00A124DD">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Consistency between runs.</w:t>
      </w:r>
    </w:p>
    <w:p w:rsidR="00001D0A" w:rsidRDefault="00001D0A" w:rsidP="00A124DD">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Optimal parameters overall. Insights as to why these are optimal (type, quality of database, previous comparisons)</w:t>
      </w:r>
    </w:p>
    <w:p w:rsidR="00001D0A" w:rsidRPr="00EF1DAD" w:rsidRDefault="00001D0A" w:rsidP="00001D0A">
      <w:pPr>
        <w:pStyle w:val="ListParagraph"/>
        <w:rPr>
          <w:rFonts w:ascii="Times New Roman" w:hAnsi="Times New Roman" w:cs="Times New Roman"/>
          <w:sz w:val="22"/>
          <w:szCs w:val="22"/>
        </w:rPr>
      </w:pPr>
    </w:p>
    <w:p w:rsidR="00200914" w:rsidRPr="00EF1DAD" w:rsidRDefault="00200914">
      <w:pPr>
        <w:rPr>
          <w:rFonts w:ascii="Times New Roman" w:hAnsi="Times New Roman" w:cs="Times New Roman"/>
          <w:sz w:val="22"/>
          <w:szCs w:val="22"/>
        </w:rPr>
      </w:pPr>
    </w:p>
    <w:p w:rsidR="00200914" w:rsidRPr="00572EA4" w:rsidRDefault="00200914">
      <w:pPr>
        <w:rPr>
          <w:rFonts w:ascii="Times New Roman" w:hAnsi="Times New Roman" w:cs="Times New Roman"/>
          <w:b/>
          <w:sz w:val="22"/>
          <w:szCs w:val="22"/>
        </w:rPr>
      </w:pPr>
      <w:r w:rsidRPr="00572EA4">
        <w:rPr>
          <w:rFonts w:ascii="Times New Roman" w:hAnsi="Times New Roman" w:cs="Times New Roman"/>
          <w:b/>
          <w:sz w:val="22"/>
          <w:szCs w:val="22"/>
        </w:rPr>
        <w:t>CONCLUSIONS</w:t>
      </w:r>
    </w:p>
    <w:p w:rsidR="00A124DD" w:rsidRDefault="00001D0A" w:rsidP="00A124DD">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1)</w:t>
      </w:r>
    </w:p>
    <w:p w:rsidR="00001D0A" w:rsidRDefault="00001D0A" w:rsidP="00A124DD">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2)</w:t>
      </w:r>
    </w:p>
    <w:p w:rsidR="00001D0A" w:rsidRDefault="00001D0A" w:rsidP="00A124DD">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3)</w:t>
      </w:r>
    </w:p>
    <w:p w:rsidR="007C025B" w:rsidRDefault="007C025B" w:rsidP="007C025B">
      <w:pPr>
        <w:rPr>
          <w:rFonts w:ascii="Times New Roman" w:hAnsi="Times New Roman" w:cs="Times New Roman"/>
          <w:sz w:val="22"/>
          <w:szCs w:val="22"/>
        </w:rPr>
      </w:pPr>
    </w:p>
    <w:p w:rsidR="007C025B" w:rsidRDefault="007C025B" w:rsidP="007C025B">
      <w:pPr>
        <w:rPr>
          <w:rFonts w:ascii="Times New Roman" w:hAnsi="Times New Roman" w:cs="Times New Roman"/>
          <w:sz w:val="22"/>
          <w:szCs w:val="22"/>
        </w:rPr>
      </w:pPr>
    </w:p>
    <w:p w:rsidR="007C025B" w:rsidRDefault="007C025B">
      <w:pPr>
        <w:rPr>
          <w:rFonts w:ascii="Times New Roman" w:hAnsi="Times New Roman" w:cs="Times New Roman"/>
          <w:sz w:val="22"/>
          <w:szCs w:val="22"/>
        </w:rPr>
      </w:pPr>
      <w:r>
        <w:rPr>
          <w:rFonts w:ascii="Times New Roman" w:hAnsi="Times New Roman" w:cs="Times New Roman"/>
          <w:sz w:val="22"/>
          <w:szCs w:val="22"/>
        </w:rPr>
        <w:br w:type="page"/>
      </w:r>
    </w:p>
    <w:p w:rsidR="007C025B" w:rsidRDefault="007C025B" w:rsidP="007C025B">
      <w:pPr>
        <w:rPr>
          <w:rFonts w:ascii="Times New Roman" w:hAnsi="Times New Roman" w:cs="Times New Roman"/>
          <w:sz w:val="22"/>
          <w:szCs w:val="22"/>
        </w:rPr>
      </w:pPr>
      <w:r>
        <w:rPr>
          <w:rFonts w:ascii="Times New Roman" w:hAnsi="Times New Roman" w:cs="Times New Roman"/>
          <w:sz w:val="22"/>
          <w:szCs w:val="22"/>
        </w:rPr>
        <w:lastRenderedPageBreak/>
        <w:t>FIGURES</w:t>
      </w:r>
    </w:p>
    <w:p w:rsidR="007C025B" w:rsidRDefault="007C025B" w:rsidP="007C025B">
      <w:pPr>
        <w:rPr>
          <w:rFonts w:ascii="Times New Roman" w:hAnsi="Times New Roman" w:cs="Times New Roman"/>
          <w:sz w:val="22"/>
          <w:szCs w:val="22"/>
        </w:rPr>
      </w:pPr>
    </w:p>
    <w:p w:rsidR="007C025B" w:rsidRPr="007C025B" w:rsidRDefault="007C025B" w:rsidP="007C025B">
      <w:pPr>
        <w:rPr>
          <w:rFonts w:ascii="Times New Roman" w:hAnsi="Times New Roman" w:cs="Times New Roman"/>
          <w:sz w:val="22"/>
          <w:szCs w:val="22"/>
        </w:rPr>
      </w:pPr>
      <w:r w:rsidRPr="007C025B">
        <w:rPr>
          <w:rFonts w:ascii="Times New Roman" w:hAnsi="Times New Roman" w:cs="Times New Roman"/>
          <w:sz w:val="22"/>
          <w:szCs w:val="22"/>
        </w:rPr>
        <w:drawing>
          <wp:anchor distT="0" distB="0" distL="114300" distR="114300" simplePos="0" relativeHeight="251660288" behindDoc="0" locked="0" layoutInCell="1" allowOverlap="1" wp14:anchorId="279F7BE2" wp14:editId="65DBDA0D">
            <wp:simplePos x="0" y="0"/>
            <wp:positionH relativeFrom="column">
              <wp:posOffset>-124873</wp:posOffset>
            </wp:positionH>
            <wp:positionV relativeFrom="paragraph">
              <wp:posOffset>3815795</wp:posOffset>
            </wp:positionV>
            <wp:extent cx="5943600" cy="3427095"/>
            <wp:effectExtent l="0" t="0" r="0" b="1905"/>
            <wp:wrapNone/>
            <wp:docPr id="3" name="Picture 2">
              <a:extLst xmlns:a="http://schemas.openxmlformats.org/drawingml/2006/main">
                <a:ext uri="{FF2B5EF4-FFF2-40B4-BE49-F238E27FC236}">
                  <a16:creationId xmlns:a16="http://schemas.microsoft.com/office/drawing/2014/main" id="{DBF742C6-02EA-984F-9EEB-7A8037A160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BF742C6-02EA-984F-9EEB-7A8037A160F1}"/>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427095"/>
                    </a:xfrm>
                    <a:prstGeom prst="rect">
                      <a:avLst/>
                    </a:prstGeom>
                  </pic:spPr>
                </pic:pic>
              </a:graphicData>
            </a:graphic>
          </wp:anchor>
        </w:drawing>
      </w:r>
      <w:r w:rsidRPr="007C025B">
        <w:rPr>
          <w:rFonts w:ascii="Times New Roman" w:hAnsi="Times New Roman" w:cs="Times New Roman"/>
          <w:sz w:val="22"/>
          <w:szCs w:val="22"/>
        </w:rPr>
        <w:drawing>
          <wp:anchor distT="0" distB="0" distL="114300" distR="114300" simplePos="0" relativeHeight="251665408" behindDoc="0" locked="0" layoutInCell="1" allowOverlap="1" wp14:anchorId="7C791926" wp14:editId="3F7F8D85">
            <wp:simplePos x="0" y="0"/>
            <wp:positionH relativeFrom="column">
              <wp:posOffset>12778556</wp:posOffset>
            </wp:positionH>
            <wp:positionV relativeFrom="paragraph">
              <wp:posOffset>795166</wp:posOffset>
            </wp:positionV>
            <wp:extent cx="5943600" cy="6282055"/>
            <wp:effectExtent l="0" t="0" r="0" b="4445"/>
            <wp:wrapNone/>
            <wp:docPr id="5" name="Picture 1">
              <a:extLst xmlns:a="http://schemas.openxmlformats.org/drawingml/2006/main">
                <a:ext uri="{FF2B5EF4-FFF2-40B4-BE49-F238E27FC236}">
                  <a16:creationId xmlns:a16="http://schemas.microsoft.com/office/drawing/2014/main" id="{DE7E30B0-5A1B-5D41-AE97-9C75A0A9AE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E7E30B0-5A1B-5D41-AE97-9C75A0A9AEFC}"/>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6282055"/>
                    </a:xfrm>
                    <a:prstGeom prst="rect">
                      <a:avLst/>
                    </a:prstGeom>
                  </pic:spPr>
                </pic:pic>
              </a:graphicData>
            </a:graphic>
          </wp:anchor>
        </w:drawing>
      </w:r>
      <w:r w:rsidRPr="007C025B">
        <w:rPr>
          <w:rFonts w:ascii="Times New Roman" w:hAnsi="Times New Roman" w:cs="Times New Roman"/>
          <w:sz w:val="22"/>
          <w:szCs w:val="22"/>
        </w:rPr>
        <w:t xml:space="preserve"> </w:t>
      </w:r>
      <w:r w:rsidRPr="007C025B">
        <w:rPr>
          <w:rFonts w:ascii="Times New Roman" w:hAnsi="Times New Roman" w:cs="Times New Roman"/>
          <w:sz w:val="22"/>
          <w:szCs w:val="22"/>
        </w:rPr>
        <w:drawing>
          <wp:anchor distT="0" distB="0" distL="114300" distR="114300" simplePos="0" relativeHeight="251662336" behindDoc="0" locked="0" layoutInCell="1" allowOverlap="1" wp14:anchorId="00A2DA43" wp14:editId="0A5F3F0A">
            <wp:simplePos x="0" y="0"/>
            <wp:positionH relativeFrom="column">
              <wp:posOffset>12778556</wp:posOffset>
            </wp:positionH>
            <wp:positionV relativeFrom="paragraph">
              <wp:posOffset>795166</wp:posOffset>
            </wp:positionV>
            <wp:extent cx="5943600" cy="6282055"/>
            <wp:effectExtent l="0" t="0" r="0" b="4445"/>
            <wp:wrapNone/>
            <wp:docPr id="1" name="Picture 1">
              <a:extLst xmlns:a="http://schemas.openxmlformats.org/drawingml/2006/main">
                <a:ext uri="{FF2B5EF4-FFF2-40B4-BE49-F238E27FC236}">
                  <a16:creationId xmlns:a16="http://schemas.microsoft.com/office/drawing/2014/main" id="{DE7E30B0-5A1B-5D41-AE97-9C75A0A9AE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E7E30B0-5A1B-5D41-AE97-9C75A0A9AEFC}"/>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6282055"/>
                    </a:xfrm>
                    <a:prstGeom prst="rect">
                      <a:avLst/>
                    </a:prstGeom>
                  </pic:spPr>
                </pic:pic>
              </a:graphicData>
            </a:graphic>
          </wp:anchor>
        </w:drawing>
      </w:r>
      <w:r w:rsidRPr="007C025B">
        <w:rPr>
          <w:rFonts w:ascii="Times New Roman" w:hAnsi="Times New Roman" w:cs="Times New Roman"/>
          <w:sz w:val="22"/>
          <w:szCs w:val="22"/>
        </w:rPr>
        <w:t xml:space="preserve"> </w:t>
      </w:r>
      <w:r w:rsidRPr="007C025B">
        <w:rPr>
          <w:rFonts w:ascii="Times New Roman" w:hAnsi="Times New Roman" w:cs="Times New Roman"/>
          <w:sz w:val="22"/>
          <w:szCs w:val="22"/>
        </w:rPr>
        <w:drawing>
          <wp:inline distT="0" distB="0" distL="0" distR="0" wp14:anchorId="28C273EB" wp14:editId="38D97A1C">
            <wp:extent cx="3400148" cy="3593768"/>
            <wp:effectExtent l="0" t="0" r="0" b="635"/>
            <wp:docPr id="7" name="Picture 1">
              <a:extLst xmlns:a="http://schemas.openxmlformats.org/drawingml/2006/main">
                <a:ext uri="{FF2B5EF4-FFF2-40B4-BE49-F238E27FC236}">
                  <a16:creationId xmlns:a16="http://schemas.microsoft.com/office/drawing/2014/main" id="{B950EDB6-6945-A443-B9CD-887C907609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B950EDB6-6945-A443-B9CD-887C9076094B}"/>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06105" cy="3600064"/>
                    </a:xfrm>
                    <a:prstGeom prst="rect">
                      <a:avLst/>
                    </a:prstGeom>
                  </pic:spPr>
                </pic:pic>
              </a:graphicData>
            </a:graphic>
          </wp:inline>
        </w:drawing>
      </w:r>
      <w:r w:rsidRPr="007C025B">
        <w:rPr>
          <w:rFonts w:ascii="Times New Roman" w:hAnsi="Times New Roman" w:cs="Times New Roman"/>
          <w:sz w:val="22"/>
          <w:szCs w:val="22"/>
        </w:rPr>
        <w:t xml:space="preserve"> </w:t>
      </w:r>
      <w:r w:rsidRPr="007C025B">
        <w:rPr>
          <w:rFonts w:ascii="Times New Roman" w:hAnsi="Times New Roman" w:cs="Times New Roman"/>
          <w:sz w:val="22"/>
          <w:szCs w:val="22"/>
        </w:rPr>
        <w:drawing>
          <wp:anchor distT="0" distB="0" distL="114300" distR="114300" simplePos="0" relativeHeight="251659264" behindDoc="0" locked="0" layoutInCell="1" allowOverlap="1" wp14:anchorId="06D86175" wp14:editId="314590A0">
            <wp:simplePos x="0" y="0"/>
            <wp:positionH relativeFrom="column">
              <wp:posOffset>12778105</wp:posOffset>
            </wp:positionH>
            <wp:positionV relativeFrom="paragraph">
              <wp:posOffset>794385</wp:posOffset>
            </wp:positionV>
            <wp:extent cx="5943600" cy="6282055"/>
            <wp:effectExtent l="0" t="0" r="0" b="4445"/>
            <wp:wrapNone/>
            <wp:docPr id="2" name="Picture 1">
              <a:extLst xmlns:a="http://schemas.openxmlformats.org/drawingml/2006/main">
                <a:ext uri="{FF2B5EF4-FFF2-40B4-BE49-F238E27FC236}">
                  <a16:creationId xmlns:a16="http://schemas.microsoft.com/office/drawing/2014/main" id="{1FF53FA2-65DA-384D-AEEC-75EA5D9CCB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FF53FA2-65DA-384D-AEEC-75EA5D9CCB62}"/>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6282055"/>
                    </a:xfrm>
                    <a:prstGeom prst="rect">
                      <a:avLst/>
                    </a:prstGeom>
                  </pic:spPr>
                </pic:pic>
              </a:graphicData>
            </a:graphic>
          </wp:anchor>
        </w:drawing>
      </w:r>
    </w:p>
    <w:sectPr w:rsidR="007C025B" w:rsidRPr="007C025B" w:rsidSect="00C7077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2EAD" w:rsidRDefault="00062EAD" w:rsidP="00200914">
      <w:r>
        <w:separator/>
      </w:r>
    </w:p>
  </w:endnote>
  <w:endnote w:type="continuationSeparator" w:id="0">
    <w:p w:rsidR="00062EAD" w:rsidRDefault="00062EAD" w:rsidP="00200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2EAD" w:rsidRDefault="00062EAD" w:rsidP="00200914">
      <w:r>
        <w:separator/>
      </w:r>
    </w:p>
  </w:footnote>
  <w:footnote w:type="continuationSeparator" w:id="0">
    <w:p w:rsidR="00062EAD" w:rsidRDefault="00062EAD" w:rsidP="00200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0914" w:rsidRPr="00EF1DAD" w:rsidRDefault="00200914">
    <w:pPr>
      <w:pStyle w:val="Header"/>
      <w:rPr>
        <w:rFonts w:ascii="Times New Roman" w:hAnsi="Times New Roman" w:cs="Times New Roman"/>
        <w:b/>
        <w:sz w:val="22"/>
        <w:szCs w:val="22"/>
        <w:u w:val="single"/>
      </w:rPr>
    </w:pPr>
    <w:r w:rsidRPr="00EF1DAD">
      <w:rPr>
        <w:rFonts w:ascii="Times New Roman" w:hAnsi="Times New Roman" w:cs="Times New Roman"/>
        <w:b/>
        <w:sz w:val="22"/>
        <w:szCs w:val="22"/>
        <w:u w:val="single"/>
      </w:rPr>
      <w:t>X2K GA Manuscript Sections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52E2B"/>
    <w:multiLevelType w:val="hybridMultilevel"/>
    <w:tmpl w:val="C762A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B66E27"/>
    <w:multiLevelType w:val="hybridMultilevel"/>
    <w:tmpl w:val="31CCA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97399A"/>
    <w:multiLevelType w:val="hybridMultilevel"/>
    <w:tmpl w:val="F11A0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7165F7"/>
    <w:multiLevelType w:val="hybridMultilevel"/>
    <w:tmpl w:val="38FEF5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D8"/>
    <w:rsid w:val="00001D0A"/>
    <w:rsid w:val="00001FAC"/>
    <w:rsid w:val="00041DA4"/>
    <w:rsid w:val="00052F93"/>
    <w:rsid w:val="00062EAD"/>
    <w:rsid w:val="00085349"/>
    <w:rsid w:val="000F2B92"/>
    <w:rsid w:val="001315D8"/>
    <w:rsid w:val="00155591"/>
    <w:rsid w:val="001A262A"/>
    <w:rsid w:val="00200914"/>
    <w:rsid w:val="002277B9"/>
    <w:rsid w:val="002A0964"/>
    <w:rsid w:val="0031052C"/>
    <w:rsid w:val="003569E4"/>
    <w:rsid w:val="00357342"/>
    <w:rsid w:val="003B5EDB"/>
    <w:rsid w:val="003C7340"/>
    <w:rsid w:val="004773E3"/>
    <w:rsid w:val="00541912"/>
    <w:rsid w:val="00554562"/>
    <w:rsid w:val="00572EA4"/>
    <w:rsid w:val="006226D1"/>
    <w:rsid w:val="00625AA4"/>
    <w:rsid w:val="00704E35"/>
    <w:rsid w:val="00787310"/>
    <w:rsid w:val="007A52E7"/>
    <w:rsid w:val="007A6467"/>
    <w:rsid w:val="007C025B"/>
    <w:rsid w:val="00816F2C"/>
    <w:rsid w:val="00841E06"/>
    <w:rsid w:val="009927E6"/>
    <w:rsid w:val="009A30FA"/>
    <w:rsid w:val="00A124DD"/>
    <w:rsid w:val="00A8680A"/>
    <w:rsid w:val="00B03CE3"/>
    <w:rsid w:val="00BB09BF"/>
    <w:rsid w:val="00C40022"/>
    <w:rsid w:val="00C70775"/>
    <w:rsid w:val="00C73E72"/>
    <w:rsid w:val="00CB3EAB"/>
    <w:rsid w:val="00D7501C"/>
    <w:rsid w:val="00D90056"/>
    <w:rsid w:val="00E51059"/>
    <w:rsid w:val="00E57A97"/>
    <w:rsid w:val="00E871DC"/>
    <w:rsid w:val="00E910B5"/>
    <w:rsid w:val="00EF1DAD"/>
    <w:rsid w:val="00F727D3"/>
    <w:rsid w:val="00F84695"/>
    <w:rsid w:val="00FD3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0D433"/>
  <w14:defaultImageDpi w14:val="32767"/>
  <w15:chartTrackingRefBased/>
  <w15:docId w15:val="{40773CA4-6B74-4D46-BD3D-592A683D5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914"/>
    <w:pPr>
      <w:tabs>
        <w:tab w:val="center" w:pos="4680"/>
        <w:tab w:val="right" w:pos="9360"/>
      </w:tabs>
    </w:pPr>
  </w:style>
  <w:style w:type="character" w:customStyle="1" w:styleId="HeaderChar">
    <w:name w:val="Header Char"/>
    <w:basedOn w:val="DefaultParagraphFont"/>
    <w:link w:val="Header"/>
    <w:uiPriority w:val="99"/>
    <w:rsid w:val="00200914"/>
  </w:style>
  <w:style w:type="paragraph" w:styleId="Footer">
    <w:name w:val="footer"/>
    <w:basedOn w:val="Normal"/>
    <w:link w:val="FooterChar"/>
    <w:uiPriority w:val="99"/>
    <w:unhideWhenUsed/>
    <w:rsid w:val="00200914"/>
    <w:pPr>
      <w:tabs>
        <w:tab w:val="center" w:pos="4680"/>
        <w:tab w:val="right" w:pos="9360"/>
      </w:tabs>
    </w:pPr>
  </w:style>
  <w:style w:type="character" w:customStyle="1" w:styleId="FooterChar">
    <w:name w:val="Footer Char"/>
    <w:basedOn w:val="DefaultParagraphFont"/>
    <w:link w:val="Footer"/>
    <w:uiPriority w:val="99"/>
    <w:rsid w:val="00200914"/>
  </w:style>
  <w:style w:type="paragraph" w:styleId="ListParagraph">
    <w:name w:val="List Paragraph"/>
    <w:basedOn w:val="Normal"/>
    <w:uiPriority w:val="34"/>
    <w:qFormat/>
    <w:rsid w:val="00A12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35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2577</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2018-01-22T17:26:00Z</dcterms:created>
  <dcterms:modified xsi:type="dcterms:W3CDTF">2018-01-24T23:19:00Z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461d3481-51f4-382d-ad5b-310d05727261</vt:lpwstr>
  </property>
  <property fmtid="{D5CDD505-2E9C-101B-9397-08002B2CF9AE}" pid="4" name="Mendeley Citation Style_1">
    <vt:lpwstr>http://www.zotero.org/styles/apa</vt:lpwstr>
  </property>
</Properties>
</file>